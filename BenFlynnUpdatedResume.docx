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47C2C" w14:textId="3D4D43B0" w:rsidR="00CB4FA4" w:rsidRPr="0048691A" w:rsidRDefault="001754C6" w:rsidP="0048691A">
      <w:pPr>
        <w:pStyle w:val="Title"/>
        <w:tabs>
          <w:tab w:val="right" w:pos="9360"/>
        </w:tabs>
        <w:jc w:val="left"/>
        <w:rPr>
          <w:color w:val="404040" w:themeColor="text1" w:themeTint="BF"/>
          <w:sz w:val="20"/>
          <w:szCs w:val="20"/>
        </w:rPr>
      </w:pPr>
      <w:r>
        <w:rPr>
          <w:color w:val="404040" w:themeColor="text1" w:themeTint="BF"/>
          <w:sz w:val="48"/>
        </w:rPr>
        <w:t>BEN FLYNN</w:t>
      </w:r>
      <w:r w:rsidR="0048691A">
        <w:rPr>
          <w:color w:val="404040" w:themeColor="text1" w:themeTint="BF"/>
          <w:sz w:val="48"/>
        </w:rPr>
        <w:tab/>
      </w:r>
      <w:r w:rsidR="00B23728">
        <w:rPr>
          <w:b w:val="0"/>
          <w:color w:val="404040" w:themeColor="text1" w:themeTint="BF"/>
          <w:sz w:val="18"/>
          <w:szCs w:val="18"/>
        </w:rPr>
        <w:t>Squamish</w:t>
      </w:r>
      <w:r w:rsidR="0048691A" w:rsidRPr="007D6856">
        <w:rPr>
          <w:b w:val="0"/>
          <w:color w:val="404040" w:themeColor="text1" w:themeTint="BF"/>
          <w:sz w:val="18"/>
          <w:szCs w:val="18"/>
        </w:rPr>
        <w:t>, BC</w:t>
      </w:r>
    </w:p>
    <w:p w14:paraId="3E43EE64" w14:textId="66B8671B" w:rsidR="00573A6C" w:rsidRDefault="00CB4FA4" w:rsidP="00573A6C">
      <w:pPr>
        <w:pStyle w:val="Header"/>
        <w:tabs>
          <w:tab w:val="clear" w:pos="4680"/>
          <w:tab w:val="center" w:pos="1350"/>
          <w:tab w:val="center" w:pos="2430"/>
          <w:tab w:val="center" w:pos="3510"/>
          <w:tab w:val="center" w:pos="5040"/>
          <w:tab w:val="center" w:pos="6480"/>
        </w:tabs>
        <w:ind w:right="-810"/>
        <w:rPr>
          <w:rStyle w:val="Hyperlink"/>
          <w:color w:val="000000" w:themeColor="text1"/>
          <w:sz w:val="18"/>
          <w:szCs w:val="18"/>
        </w:rPr>
      </w:pPr>
      <w:r w:rsidRPr="0048691A">
        <w:rPr>
          <w:color w:val="404040" w:themeColor="text1" w:themeTint="BF"/>
          <w:sz w:val="18"/>
          <w:szCs w:val="18"/>
        </w:rPr>
        <w:t>604.</w:t>
      </w:r>
      <w:r w:rsidR="001754C6">
        <w:rPr>
          <w:color w:val="404040" w:themeColor="text1" w:themeTint="BF"/>
          <w:sz w:val="18"/>
          <w:szCs w:val="18"/>
        </w:rPr>
        <w:t>902</w:t>
      </w:r>
      <w:r w:rsidR="00A05CB7">
        <w:rPr>
          <w:color w:val="404040" w:themeColor="text1" w:themeTint="BF"/>
          <w:sz w:val="18"/>
          <w:szCs w:val="18"/>
        </w:rPr>
        <w:t>.01</w:t>
      </w:r>
      <w:r w:rsidR="001754C6">
        <w:rPr>
          <w:color w:val="404040" w:themeColor="text1" w:themeTint="BF"/>
          <w:sz w:val="18"/>
          <w:szCs w:val="18"/>
        </w:rPr>
        <w:t xml:space="preserve">77 </w:t>
      </w:r>
      <w:r w:rsidR="0048691A" w:rsidRPr="0048691A">
        <w:rPr>
          <w:rFonts w:ascii="Garamond" w:hAnsi="Garamond"/>
          <w:color w:val="404040" w:themeColor="text1" w:themeTint="BF"/>
          <w:sz w:val="18"/>
          <w:szCs w:val="18"/>
        </w:rPr>
        <w:t>■</w:t>
      </w:r>
      <w:r w:rsidR="001754C6">
        <w:rPr>
          <w:rFonts w:ascii="Garamond" w:hAnsi="Garamond"/>
          <w:color w:val="404040" w:themeColor="text1" w:themeTint="BF"/>
          <w:sz w:val="18"/>
          <w:szCs w:val="18"/>
        </w:rPr>
        <w:t xml:space="preserve"> </w:t>
      </w:r>
      <w:r w:rsidR="0048691A" w:rsidRPr="0048691A">
        <w:rPr>
          <w:color w:val="404040" w:themeColor="text1" w:themeTint="BF"/>
          <w:sz w:val="18"/>
          <w:szCs w:val="18"/>
        </w:rPr>
        <w:tab/>
      </w:r>
      <w:hyperlink r:id="rId7" w:history="1">
        <w:r w:rsidR="001754C6" w:rsidRPr="00FD231A">
          <w:rPr>
            <w:rStyle w:val="Hyperlink"/>
            <w:sz w:val="18"/>
            <w:szCs w:val="18"/>
          </w:rPr>
          <w:t>bennaflynn@gmail.com</w:t>
        </w:r>
      </w:hyperlink>
      <w:r w:rsidR="0048691A" w:rsidRPr="0048691A">
        <w:rPr>
          <w:sz w:val="18"/>
          <w:szCs w:val="18"/>
        </w:rPr>
        <w:tab/>
      </w:r>
      <w:r w:rsidR="0048691A" w:rsidRPr="0048691A">
        <w:rPr>
          <w:rFonts w:ascii="Garamond" w:hAnsi="Garamond"/>
          <w:sz w:val="18"/>
          <w:szCs w:val="18"/>
        </w:rPr>
        <w:t>■</w:t>
      </w:r>
      <w:r w:rsidR="0048691A" w:rsidRPr="0048691A">
        <w:rPr>
          <w:rFonts w:ascii="Garamond" w:hAnsi="Garamond"/>
          <w:sz w:val="18"/>
          <w:szCs w:val="18"/>
        </w:rPr>
        <w:tab/>
      </w:r>
      <w:r w:rsidR="001754C6" w:rsidRPr="00FD231A">
        <w:rPr>
          <w:rStyle w:val="Hyperlink"/>
          <w:color w:val="000000" w:themeColor="text1"/>
          <w:sz w:val="18"/>
          <w:szCs w:val="18"/>
        </w:rPr>
        <w:t>linkedin.com/in/bflynnigan</w:t>
      </w:r>
      <w:r w:rsidR="0048691A" w:rsidRPr="0048691A">
        <w:rPr>
          <w:color w:val="404040" w:themeColor="text1" w:themeTint="BF"/>
          <w:sz w:val="18"/>
          <w:szCs w:val="18"/>
        </w:rPr>
        <w:tab/>
      </w:r>
      <w:r w:rsidR="0048691A">
        <w:rPr>
          <w:rFonts w:ascii="Garamond" w:hAnsi="Garamond"/>
          <w:color w:val="404040" w:themeColor="text1" w:themeTint="BF"/>
          <w:sz w:val="18"/>
          <w:szCs w:val="18"/>
        </w:rPr>
        <w:t>■</w:t>
      </w:r>
      <w:r w:rsidR="0048691A">
        <w:rPr>
          <w:color w:val="404040" w:themeColor="text1" w:themeTint="BF"/>
          <w:sz w:val="18"/>
          <w:szCs w:val="18"/>
        </w:rPr>
        <w:tab/>
      </w:r>
      <w:hyperlink r:id="rId8" w:history="1">
        <w:r w:rsidR="00573A6C" w:rsidRPr="00FD231A">
          <w:rPr>
            <w:rStyle w:val="Hyperlink"/>
            <w:sz w:val="18"/>
            <w:szCs w:val="18"/>
          </w:rPr>
          <w:t>https://github.com/</w:t>
        </w:r>
        <w:r w:rsidR="00573A6C" w:rsidRPr="005F4F5B">
          <w:rPr>
            <w:rStyle w:val="Hyperlink"/>
            <w:sz w:val="18"/>
            <w:szCs w:val="18"/>
          </w:rPr>
          <w:t>bennaflynn</w:t>
        </w:r>
      </w:hyperlink>
    </w:p>
    <w:p w14:paraId="70B0113F" w14:textId="4B5855AB" w:rsidR="007D6856" w:rsidRPr="00FA1F7D" w:rsidRDefault="0048691A" w:rsidP="00FD231A">
      <w:pPr>
        <w:pStyle w:val="Header"/>
        <w:tabs>
          <w:tab w:val="clear" w:pos="4680"/>
          <w:tab w:val="center" w:pos="1350"/>
          <w:tab w:val="center" w:pos="2430"/>
          <w:tab w:val="center" w:pos="3510"/>
          <w:tab w:val="center" w:pos="5040"/>
          <w:tab w:val="center" w:pos="6480"/>
        </w:tabs>
        <w:ind w:right="-810"/>
      </w:pPr>
      <w:r w:rsidRPr="0048691A">
        <w:rPr>
          <w:color w:val="404040" w:themeColor="text1" w:themeTint="BF"/>
          <w:sz w:val="18"/>
          <w:szCs w:val="18"/>
        </w:rPr>
        <w:tab/>
      </w:r>
    </w:p>
    <w:tbl>
      <w:tblPr>
        <w:tblStyle w:val="TableGrid"/>
        <w:tblW w:w="9354" w:type="dxa"/>
        <w:tblBorders>
          <w:top w:val="single" w:sz="12" w:space="0" w:color="595959" w:themeColor="text1" w:themeTint="A6"/>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431"/>
        <w:gridCol w:w="4247"/>
        <w:gridCol w:w="4655"/>
        <w:gridCol w:w="21"/>
      </w:tblGrid>
      <w:tr w:rsidR="00381917" w14:paraId="6BFB9335" w14:textId="77777777" w:rsidTr="00902E96">
        <w:trPr>
          <w:trHeight w:val="323"/>
        </w:trPr>
        <w:tc>
          <w:tcPr>
            <w:tcW w:w="9354" w:type="dxa"/>
            <w:gridSpan w:val="4"/>
          </w:tcPr>
          <w:p w14:paraId="2D9298C5" w14:textId="77777777" w:rsidR="00381917" w:rsidRPr="005D689D" w:rsidRDefault="0018249E" w:rsidP="006725E8">
            <w:pPr>
              <w:pStyle w:val="Heading1"/>
              <w:outlineLvl w:val="0"/>
            </w:pPr>
            <w:r>
              <w:t>SUMMARY</w:t>
            </w:r>
          </w:p>
        </w:tc>
      </w:tr>
      <w:tr w:rsidR="00DE7BB3" w14:paraId="48F1CCF2" w14:textId="77777777" w:rsidTr="00902E96">
        <w:trPr>
          <w:trHeight w:val="2779"/>
        </w:trPr>
        <w:tc>
          <w:tcPr>
            <w:tcW w:w="9354" w:type="dxa"/>
            <w:gridSpan w:val="4"/>
            <w:tcBorders>
              <w:bottom w:val="single" w:sz="12" w:space="0" w:color="auto"/>
            </w:tcBorders>
            <w:shd w:val="clear" w:color="auto" w:fill="FFFFFF" w:themeFill="background1"/>
          </w:tcPr>
          <w:p w14:paraId="5BE322D6" w14:textId="582A83BD" w:rsidR="00DE7BB3" w:rsidRDefault="00DE7BB3">
            <w:pPr>
              <w:pStyle w:val="BodyParagraph"/>
              <w:numPr>
                <w:ilvl w:val="0"/>
                <w:numId w:val="5"/>
              </w:numPr>
            </w:pPr>
            <w:r>
              <w:t>Full stack developer, with experience programming on various frameworks and with multiple languages.</w:t>
            </w:r>
          </w:p>
          <w:p w14:paraId="720CCA77" w14:textId="1BC37198" w:rsidR="00B23728" w:rsidRPr="00996FC6" w:rsidRDefault="00B23728">
            <w:pPr>
              <w:pStyle w:val="BodyParagraph"/>
              <w:numPr>
                <w:ilvl w:val="0"/>
                <w:numId w:val="5"/>
              </w:numPr>
            </w:pPr>
            <w:r>
              <w:t>Certified AWS Solutions Architect with hands on experience working with production resources and managing VPCs</w:t>
            </w:r>
          </w:p>
          <w:p w14:paraId="7C5DA1F9" w14:textId="37BDE2AE" w:rsidR="00DE7BB3" w:rsidRPr="00996FC6" w:rsidRDefault="00DE7BB3">
            <w:pPr>
              <w:pStyle w:val="BodyParagraph"/>
              <w:numPr>
                <w:ilvl w:val="0"/>
                <w:numId w:val="5"/>
              </w:numPr>
            </w:pPr>
            <w:r>
              <w:t>Strong understanding of OOP, Relational Databases, and NoSQL systems</w:t>
            </w:r>
          </w:p>
          <w:p w14:paraId="5CE10E94" w14:textId="51684E5C" w:rsidR="00DE7BB3" w:rsidRPr="00996FC6" w:rsidRDefault="00DE7BB3">
            <w:pPr>
              <w:pStyle w:val="BodyParagraph"/>
              <w:numPr>
                <w:ilvl w:val="0"/>
                <w:numId w:val="5"/>
              </w:numPr>
            </w:pPr>
            <w:r>
              <w:t>Skilled at problem solving and am a very fast learner. Fluent in business language with the ability to recognize business requirements and needs.</w:t>
            </w:r>
          </w:p>
          <w:p w14:paraId="27F332E8" w14:textId="24BD06F3" w:rsidR="00DE7BB3" w:rsidRDefault="00DE7BB3">
            <w:pPr>
              <w:pStyle w:val="BodyParagraph"/>
              <w:numPr>
                <w:ilvl w:val="0"/>
                <w:numId w:val="5"/>
              </w:numPr>
            </w:pPr>
            <w:r>
              <w:t xml:space="preserve">Natural leader, takes the initiative and comfortably works with others. </w:t>
            </w:r>
            <w:r w:rsidR="00B23728">
              <w:t>Been the lead developer supervising two others.</w:t>
            </w:r>
          </w:p>
          <w:p w14:paraId="4C2BD75C" w14:textId="7EB5E784" w:rsidR="00DE7BB3" w:rsidRPr="00996FC6" w:rsidRDefault="00DE7BB3">
            <w:pPr>
              <w:pStyle w:val="BodyParagraph"/>
              <w:numPr>
                <w:ilvl w:val="0"/>
                <w:numId w:val="5"/>
              </w:numPr>
            </w:pPr>
            <w:r>
              <w:t>Won with a team at BC Game Jam 2018. Programmed a desktop platform game using GML, winning East Side Games Choice Award.</w:t>
            </w:r>
          </w:p>
        </w:tc>
      </w:tr>
      <w:tr w:rsidR="006A1B23" w14:paraId="1B30B2BA" w14:textId="77777777" w:rsidTr="00902E96">
        <w:trPr>
          <w:trHeight w:val="323"/>
        </w:trPr>
        <w:tc>
          <w:tcPr>
            <w:tcW w:w="9354" w:type="dxa"/>
            <w:gridSpan w:val="4"/>
            <w:tcBorders>
              <w:top w:val="single" w:sz="12" w:space="0" w:color="auto"/>
            </w:tcBorders>
          </w:tcPr>
          <w:p w14:paraId="4600790D" w14:textId="77777777" w:rsidR="006A1B23" w:rsidRPr="000120E9" w:rsidRDefault="000B593B" w:rsidP="006725E8">
            <w:pPr>
              <w:pStyle w:val="Heading1"/>
              <w:outlineLvl w:val="0"/>
              <w:rPr>
                <w:rStyle w:val="BodyParagraphChar"/>
              </w:rPr>
            </w:pPr>
            <w:r>
              <w:t>TECHNICAL SKILLS</w:t>
            </w:r>
          </w:p>
        </w:tc>
      </w:tr>
      <w:tr w:rsidR="003A5C89" w14:paraId="4A9CB233" w14:textId="77777777" w:rsidTr="00BF2E10">
        <w:trPr>
          <w:trHeight w:val="323"/>
        </w:trPr>
        <w:tc>
          <w:tcPr>
            <w:tcW w:w="431" w:type="dxa"/>
          </w:tcPr>
          <w:p w14:paraId="36455C97" w14:textId="77777777" w:rsidR="003A5C89" w:rsidRDefault="003A5C89" w:rsidP="006725E8">
            <w:pPr>
              <w:pStyle w:val="Heading1"/>
              <w:outlineLvl w:val="0"/>
            </w:pPr>
          </w:p>
        </w:tc>
        <w:tc>
          <w:tcPr>
            <w:tcW w:w="4247" w:type="dxa"/>
          </w:tcPr>
          <w:p w14:paraId="1DFDF096" w14:textId="77777777" w:rsidR="003A5C89" w:rsidRPr="009118C9" w:rsidRDefault="0018249E" w:rsidP="002C4E61">
            <w:pPr>
              <w:pStyle w:val="BoldText"/>
            </w:pPr>
            <w:r>
              <w:t>Languages:</w:t>
            </w:r>
          </w:p>
        </w:tc>
        <w:tc>
          <w:tcPr>
            <w:tcW w:w="4676" w:type="dxa"/>
            <w:gridSpan w:val="2"/>
            <w:shd w:val="clear" w:color="auto" w:fill="FFFFFF" w:themeFill="background1"/>
            <w:vAlign w:val="bottom"/>
          </w:tcPr>
          <w:p w14:paraId="32037B44" w14:textId="1CCF43A2" w:rsidR="003A5C89" w:rsidRDefault="0018249E" w:rsidP="00996FC6">
            <w:pPr>
              <w:pStyle w:val="BodyParagraph"/>
            </w:pPr>
            <w:r w:rsidRPr="0018249E">
              <w:t>C#,</w:t>
            </w:r>
            <w:r w:rsidR="00B23728" w:rsidRPr="0018249E">
              <w:t xml:space="preserve"> JavaScript</w:t>
            </w:r>
            <w:r w:rsidRPr="0018249E">
              <w:t>, HTML, CSS</w:t>
            </w:r>
            <w:r w:rsidR="00996FC6">
              <w:t xml:space="preserve">, </w:t>
            </w:r>
            <w:r w:rsidRPr="0018249E">
              <w:t>SQL</w:t>
            </w:r>
            <w:r w:rsidR="00AE168C">
              <w:t>, Solidity, TypeScript</w:t>
            </w:r>
            <w:r w:rsidR="00E349CB">
              <w:t>, GML</w:t>
            </w:r>
          </w:p>
        </w:tc>
      </w:tr>
      <w:tr w:rsidR="003A5C89" w14:paraId="0E3F23E4" w14:textId="77777777" w:rsidTr="00BF2E10">
        <w:trPr>
          <w:trHeight w:val="203"/>
        </w:trPr>
        <w:tc>
          <w:tcPr>
            <w:tcW w:w="431" w:type="dxa"/>
          </w:tcPr>
          <w:p w14:paraId="786D27D7" w14:textId="77777777" w:rsidR="003A5C89" w:rsidRDefault="003A5C89"/>
        </w:tc>
        <w:tc>
          <w:tcPr>
            <w:tcW w:w="4247" w:type="dxa"/>
          </w:tcPr>
          <w:p w14:paraId="0E9E50BB" w14:textId="77777777" w:rsidR="003A5C89" w:rsidRPr="009118C9" w:rsidRDefault="0018249E" w:rsidP="002C4E61">
            <w:pPr>
              <w:pStyle w:val="BoldText"/>
            </w:pPr>
            <w:r>
              <w:t>Development Frameworks</w:t>
            </w:r>
            <w:r w:rsidR="000120E9" w:rsidRPr="009118C9">
              <w:t>:</w:t>
            </w:r>
          </w:p>
        </w:tc>
        <w:tc>
          <w:tcPr>
            <w:tcW w:w="4676" w:type="dxa"/>
            <w:gridSpan w:val="2"/>
            <w:shd w:val="clear" w:color="auto" w:fill="FFFFFF" w:themeFill="background1"/>
          </w:tcPr>
          <w:p w14:paraId="6A8BBF84" w14:textId="5BD1A203" w:rsidR="003A5C89" w:rsidRDefault="0018249E" w:rsidP="00996FC6">
            <w:pPr>
              <w:pStyle w:val="BodyParagraph"/>
            </w:pPr>
            <w:r w:rsidRPr="0018249E">
              <w:t>ASP.NET</w:t>
            </w:r>
            <w:r w:rsidR="00D45B52">
              <w:t xml:space="preserve"> Core (Web API and MVC)</w:t>
            </w:r>
            <w:r w:rsidRPr="0018249E">
              <w:t xml:space="preserve">, </w:t>
            </w:r>
            <w:r w:rsidR="00E9395C">
              <w:t xml:space="preserve">Angular, React, </w:t>
            </w:r>
            <w:r w:rsidRPr="0018249E">
              <w:t>Android,</w:t>
            </w:r>
            <w:r w:rsidR="00996FC6">
              <w:t xml:space="preserve"> MEAN, </w:t>
            </w:r>
            <w:r w:rsidRPr="0018249E">
              <w:t>Twitter Bootstrap</w:t>
            </w:r>
            <w:r w:rsidR="00424EC4">
              <w:t>, iOS</w:t>
            </w:r>
            <w:r w:rsidR="00D45B52">
              <w:t>, Node.js</w:t>
            </w:r>
            <w:r w:rsidR="00C06204">
              <w:t>, Tableau</w:t>
            </w:r>
          </w:p>
        </w:tc>
      </w:tr>
      <w:tr w:rsidR="00B23728" w14:paraId="0C88B160" w14:textId="77777777" w:rsidTr="00BF2E10">
        <w:trPr>
          <w:trHeight w:val="280"/>
        </w:trPr>
        <w:tc>
          <w:tcPr>
            <w:tcW w:w="431" w:type="dxa"/>
          </w:tcPr>
          <w:p w14:paraId="7FA0EBDC" w14:textId="77777777" w:rsidR="00B23728" w:rsidRDefault="00B23728"/>
        </w:tc>
        <w:tc>
          <w:tcPr>
            <w:tcW w:w="4247" w:type="dxa"/>
          </w:tcPr>
          <w:p w14:paraId="5B855985" w14:textId="4E589F1B" w:rsidR="00B23728" w:rsidRDefault="00B23728" w:rsidP="002C4E61">
            <w:pPr>
              <w:pStyle w:val="BoldText"/>
            </w:pPr>
            <w:r>
              <w:t>Networking &amp; Distribution:</w:t>
            </w:r>
          </w:p>
        </w:tc>
        <w:tc>
          <w:tcPr>
            <w:tcW w:w="4676" w:type="dxa"/>
            <w:gridSpan w:val="2"/>
            <w:shd w:val="clear" w:color="auto" w:fill="FFFFFF" w:themeFill="background1"/>
          </w:tcPr>
          <w:p w14:paraId="25C8343C" w14:textId="60FBF449" w:rsidR="00B23728" w:rsidRPr="0018249E" w:rsidRDefault="00B23728" w:rsidP="00996FC6">
            <w:pPr>
              <w:pStyle w:val="BodyParagraph"/>
            </w:pPr>
            <w:r>
              <w:t>AWS Certified Solutions architect</w:t>
            </w:r>
          </w:p>
        </w:tc>
      </w:tr>
      <w:tr w:rsidR="003A5C89" w14:paraId="6252078F" w14:textId="77777777" w:rsidTr="00BF2E10">
        <w:trPr>
          <w:trHeight w:val="271"/>
        </w:trPr>
        <w:tc>
          <w:tcPr>
            <w:tcW w:w="431" w:type="dxa"/>
            <w:tcBorders>
              <w:bottom w:val="single" w:sz="12" w:space="0" w:color="auto"/>
            </w:tcBorders>
          </w:tcPr>
          <w:p w14:paraId="27509BC0" w14:textId="77777777" w:rsidR="003A5C89" w:rsidRDefault="003A5C89"/>
        </w:tc>
        <w:tc>
          <w:tcPr>
            <w:tcW w:w="4247" w:type="dxa"/>
            <w:tcBorders>
              <w:bottom w:val="single" w:sz="12" w:space="0" w:color="auto"/>
            </w:tcBorders>
          </w:tcPr>
          <w:p w14:paraId="5A73D7E2" w14:textId="77777777" w:rsidR="003A5C89" w:rsidRPr="009118C9" w:rsidRDefault="0018249E" w:rsidP="002C4E61">
            <w:pPr>
              <w:pStyle w:val="BoldText"/>
            </w:pPr>
            <w:r>
              <w:t>Databases</w:t>
            </w:r>
            <w:r w:rsidR="000120E9" w:rsidRPr="009118C9">
              <w:t>:</w:t>
            </w:r>
          </w:p>
        </w:tc>
        <w:tc>
          <w:tcPr>
            <w:tcW w:w="4676" w:type="dxa"/>
            <w:gridSpan w:val="2"/>
            <w:tcBorders>
              <w:bottom w:val="single" w:sz="12" w:space="0" w:color="auto"/>
            </w:tcBorders>
            <w:shd w:val="clear" w:color="auto" w:fill="FFFFFF" w:themeFill="background1"/>
          </w:tcPr>
          <w:p w14:paraId="292DEFB7" w14:textId="0177232A" w:rsidR="003A5C89" w:rsidRDefault="0018249E" w:rsidP="00E61C6E">
            <w:pPr>
              <w:pStyle w:val="BodyParagraph"/>
            </w:pPr>
            <w:r w:rsidRPr="0018249E">
              <w:t>MS SQL Server, MySQL</w:t>
            </w:r>
            <w:r w:rsidR="00996FC6">
              <w:t>, MongoDB</w:t>
            </w:r>
            <w:r w:rsidR="00DF5D1E">
              <w:t>, Sqlite</w:t>
            </w:r>
          </w:p>
        </w:tc>
      </w:tr>
      <w:tr w:rsidR="00FD0139" w14:paraId="0DF9785C" w14:textId="77777777" w:rsidTr="00902E96">
        <w:trPr>
          <w:trHeight w:val="323"/>
        </w:trPr>
        <w:tc>
          <w:tcPr>
            <w:tcW w:w="9354" w:type="dxa"/>
            <w:gridSpan w:val="4"/>
            <w:tcBorders>
              <w:top w:val="single" w:sz="12" w:space="0" w:color="auto"/>
            </w:tcBorders>
          </w:tcPr>
          <w:p w14:paraId="07CE3CA7" w14:textId="537ECD41" w:rsidR="006A1B23" w:rsidRDefault="000B593B" w:rsidP="006725E8">
            <w:pPr>
              <w:pStyle w:val="Heading1"/>
              <w:outlineLvl w:val="0"/>
            </w:pPr>
            <w:r>
              <w:t>EDUCATION</w:t>
            </w:r>
            <w:r w:rsidR="0018249E">
              <w:t xml:space="preserve"> AND </w:t>
            </w:r>
            <w:r w:rsidR="000B25D5">
              <w:t>CERTIFICATIONS</w:t>
            </w:r>
          </w:p>
        </w:tc>
      </w:tr>
      <w:tr w:rsidR="00FD0139" w14:paraId="7C80F562" w14:textId="77777777" w:rsidTr="00BF2E10">
        <w:trPr>
          <w:trHeight w:val="507"/>
        </w:trPr>
        <w:tc>
          <w:tcPr>
            <w:tcW w:w="431" w:type="dxa"/>
          </w:tcPr>
          <w:p w14:paraId="368B22E9" w14:textId="77777777" w:rsidR="00967AAC" w:rsidRPr="000B593B" w:rsidRDefault="00967AAC" w:rsidP="00E61C6E">
            <w:pPr>
              <w:pStyle w:val="BodyParagraph"/>
            </w:pPr>
          </w:p>
        </w:tc>
        <w:tc>
          <w:tcPr>
            <w:tcW w:w="4247" w:type="dxa"/>
          </w:tcPr>
          <w:p w14:paraId="12C7150C" w14:textId="3472B92A" w:rsidR="0018249E" w:rsidRDefault="0018249E" w:rsidP="00E61C6E">
            <w:pPr>
              <w:pStyle w:val="BodyParagraph"/>
              <w:rPr>
                <w:b/>
              </w:rPr>
            </w:pPr>
            <w:r w:rsidRPr="0018249E">
              <w:rPr>
                <w:b/>
              </w:rPr>
              <w:t xml:space="preserve">BCIT </w:t>
            </w:r>
            <w:r w:rsidR="00A06D3A">
              <w:rPr>
                <w:b/>
              </w:rPr>
              <w:t>- Certificate</w:t>
            </w:r>
          </w:p>
          <w:p w14:paraId="7A7F1D03" w14:textId="77777777" w:rsidR="00967AAC" w:rsidRPr="000B593B" w:rsidRDefault="0018249E" w:rsidP="00E61C6E">
            <w:pPr>
              <w:pStyle w:val="BodyParagraph"/>
              <w:rPr>
                <w:b/>
              </w:rPr>
            </w:pPr>
            <w:r w:rsidRPr="0018249E">
              <w:rPr>
                <w:i/>
              </w:rPr>
              <w:t>Software Systems Development Program</w:t>
            </w:r>
          </w:p>
        </w:tc>
        <w:tc>
          <w:tcPr>
            <w:tcW w:w="4676" w:type="dxa"/>
            <w:gridSpan w:val="2"/>
          </w:tcPr>
          <w:p w14:paraId="7988EA02" w14:textId="653B0B14" w:rsidR="00967AAC" w:rsidRPr="000B593B" w:rsidRDefault="00967AAC" w:rsidP="00E61C6E">
            <w:pPr>
              <w:pStyle w:val="BodyParagraph"/>
              <w:jc w:val="right"/>
            </w:pPr>
            <w:r w:rsidRPr="000B593B">
              <w:t>Sept</w:t>
            </w:r>
            <w:r w:rsidR="000947B9">
              <w:t>ember</w:t>
            </w:r>
            <w:r w:rsidRPr="000B593B">
              <w:t xml:space="preserve"> </w:t>
            </w:r>
            <w:r w:rsidR="00D45B52" w:rsidRPr="000B593B">
              <w:t>201</w:t>
            </w:r>
            <w:r w:rsidR="00D45B52">
              <w:t>7</w:t>
            </w:r>
            <w:r w:rsidR="00D45B52" w:rsidRPr="000B593B">
              <w:t xml:space="preserve"> </w:t>
            </w:r>
          </w:p>
          <w:p w14:paraId="14863A8D" w14:textId="77777777" w:rsidR="00967AAC" w:rsidRDefault="00967AAC" w:rsidP="00E61C6E">
            <w:pPr>
              <w:pStyle w:val="BodyParagraph"/>
              <w:jc w:val="right"/>
            </w:pPr>
            <w:r w:rsidRPr="000B593B">
              <w:t>Vancouver, BC</w:t>
            </w:r>
          </w:p>
        </w:tc>
      </w:tr>
      <w:tr w:rsidR="00FD0139" w14:paraId="08E9BCA9" w14:textId="77777777" w:rsidTr="000B25D5">
        <w:trPr>
          <w:trHeight w:val="490"/>
        </w:trPr>
        <w:tc>
          <w:tcPr>
            <w:tcW w:w="431" w:type="dxa"/>
          </w:tcPr>
          <w:p w14:paraId="7A529959" w14:textId="77777777" w:rsidR="00BA4AD8" w:rsidRPr="000B593B" w:rsidRDefault="00BA4AD8" w:rsidP="00E61C6E">
            <w:pPr>
              <w:pStyle w:val="BodyParagraph"/>
            </w:pPr>
          </w:p>
        </w:tc>
        <w:tc>
          <w:tcPr>
            <w:tcW w:w="8923" w:type="dxa"/>
            <w:gridSpan w:val="3"/>
          </w:tcPr>
          <w:p w14:paraId="4DD1E923" w14:textId="1FE590F5" w:rsidR="00876856" w:rsidRPr="009118C9" w:rsidRDefault="0018249E" w:rsidP="00996FC6">
            <w:pPr>
              <w:pStyle w:val="BodyParagraph"/>
              <w:rPr>
                <w:rStyle w:val="Emphasis"/>
              </w:rPr>
            </w:pPr>
            <w:r w:rsidRPr="0018249E">
              <w:rPr>
                <w:i/>
                <w:color w:val="404040" w:themeColor="text1" w:themeTint="BF"/>
                <w:sz w:val="18"/>
              </w:rPr>
              <w:t>A practical and intensive hands-on</w:t>
            </w:r>
            <w:r w:rsidR="00F36C83">
              <w:rPr>
                <w:i/>
                <w:color w:val="404040" w:themeColor="text1" w:themeTint="BF"/>
                <w:sz w:val="18"/>
              </w:rPr>
              <w:t>,</w:t>
            </w:r>
            <w:r w:rsidRPr="0018249E">
              <w:rPr>
                <w:i/>
                <w:color w:val="404040" w:themeColor="text1" w:themeTint="BF"/>
                <w:sz w:val="18"/>
              </w:rPr>
              <w:t xml:space="preserve"> </w:t>
            </w:r>
            <w:r w:rsidR="00996FC6">
              <w:rPr>
                <w:i/>
                <w:color w:val="404040" w:themeColor="text1" w:themeTint="BF"/>
                <w:sz w:val="18"/>
              </w:rPr>
              <w:t>8-month</w:t>
            </w:r>
            <w:r w:rsidRPr="0018249E">
              <w:rPr>
                <w:i/>
                <w:color w:val="404040" w:themeColor="text1" w:themeTint="BF"/>
                <w:sz w:val="18"/>
              </w:rPr>
              <w:t>, full-time program that focuses</w:t>
            </w:r>
            <w:r w:rsidR="00876856">
              <w:rPr>
                <w:i/>
                <w:color w:val="404040" w:themeColor="text1" w:themeTint="BF"/>
                <w:sz w:val="18"/>
              </w:rPr>
              <w:t xml:space="preserve"> on full stack development, and Object Orientated Theor</w:t>
            </w:r>
            <w:r w:rsidR="00631E64">
              <w:rPr>
                <w:rStyle w:val="Emphasis"/>
              </w:rPr>
              <w:t>y</w:t>
            </w:r>
          </w:p>
        </w:tc>
      </w:tr>
      <w:tr w:rsidR="00902E96" w14:paraId="5554C7FE" w14:textId="77777777" w:rsidTr="00BF2E10">
        <w:trPr>
          <w:gridAfter w:val="1"/>
          <w:wAfter w:w="21" w:type="dxa"/>
          <w:trHeight w:val="253"/>
        </w:trPr>
        <w:tc>
          <w:tcPr>
            <w:tcW w:w="431" w:type="dxa"/>
          </w:tcPr>
          <w:p w14:paraId="245563C1" w14:textId="77777777" w:rsidR="00902E96" w:rsidRPr="000B593B" w:rsidRDefault="00902E96" w:rsidP="00FD0139">
            <w:pPr>
              <w:pStyle w:val="BodyParagraph"/>
            </w:pPr>
          </w:p>
        </w:tc>
        <w:tc>
          <w:tcPr>
            <w:tcW w:w="4247" w:type="dxa"/>
          </w:tcPr>
          <w:p w14:paraId="7AE0984F" w14:textId="7B566ADC" w:rsidR="00902E96" w:rsidRDefault="00902E96" w:rsidP="00FD0139">
            <w:pPr>
              <w:pStyle w:val="BodyParagraph"/>
              <w:rPr>
                <w:b/>
              </w:rPr>
            </w:pPr>
            <w:r>
              <w:rPr>
                <w:b/>
              </w:rPr>
              <w:t>AWS – Certified Solutions Architect</w:t>
            </w:r>
          </w:p>
        </w:tc>
        <w:tc>
          <w:tcPr>
            <w:tcW w:w="4655" w:type="dxa"/>
          </w:tcPr>
          <w:p w14:paraId="15400D8E" w14:textId="1AE858DB" w:rsidR="00902E96" w:rsidRDefault="00902E96" w:rsidP="00902E96">
            <w:pPr>
              <w:pStyle w:val="BodyParagraph"/>
              <w:jc w:val="right"/>
            </w:pPr>
            <w:r>
              <w:t>December 2019</w:t>
            </w:r>
          </w:p>
        </w:tc>
      </w:tr>
      <w:tr w:rsidR="00FD0139" w14:paraId="35B74EEB" w14:textId="32B111EA" w:rsidTr="00BF2E10">
        <w:trPr>
          <w:gridAfter w:val="1"/>
          <w:wAfter w:w="21" w:type="dxa"/>
          <w:trHeight w:val="507"/>
        </w:trPr>
        <w:tc>
          <w:tcPr>
            <w:tcW w:w="431" w:type="dxa"/>
          </w:tcPr>
          <w:p w14:paraId="3E4A1026" w14:textId="77777777" w:rsidR="00FD0139" w:rsidRPr="000B593B" w:rsidRDefault="00FD0139" w:rsidP="00FD0139">
            <w:pPr>
              <w:pStyle w:val="BodyParagraph"/>
            </w:pPr>
          </w:p>
        </w:tc>
        <w:tc>
          <w:tcPr>
            <w:tcW w:w="4247" w:type="dxa"/>
          </w:tcPr>
          <w:p w14:paraId="1B62E8B4" w14:textId="6B89E764" w:rsidR="00FD0139" w:rsidRDefault="00FD0139" w:rsidP="00FD0139">
            <w:pPr>
              <w:pStyle w:val="BodyParagraph"/>
              <w:rPr>
                <w:b/>
              </w:rPr>
            </w:pPr>
            <w:r>
              <w:rPr>
                <w:b/>
              </w:rPr>
              <w:t xml:space="preserve">BCIT </w:t>
            </w:r>
            <w:r w:rsidR="008108B6">
              <w:rPr>
                <w:b/>
              </w:rPr>
              <w:t>–</w:t>
            </w:r>
            <w:r>
              <w:rPr>
                <w:b/>
              </w:rPr>
              <w:t xml:space="preserve"> Diploma</w:t>
            </w:r>
          </w:p>
          <w:p w14:paraId="3A5A4FE1" w14:textId="3C8603C7" w:rsidR="00FD0139" w:rsidRPr="0018249E" w:rsidRDefault="00FD0139" w:rsidP="00FD0139">
            <w:pPr>
              <w:pStyle w:val="BodyParagraph"/>
              <w:rPr>
                <w:i/>
                <w:color w:val="404040" w:themeColor="text1" w:themeTint="BF"/>
                <w:sz w:val="18"/>
              </w:rPr>
            </w:pPr>
            <w:r>
              <w:t>International Business Management</w:t>
            </w:r>
            <w:r>
              <w:rPr>
                <w:i/>
                <w:color w:val="404040" w:themeColor="text1" w:themeTint="BF"/>
                <w:sz w:val="18"/>
              </w:rPr>
              <w:t xml:space="preserve"> </w:t>
            </w:r>
          </w:p>
        </w:tc>
        <w:tc>
          <w:tcPr>
            <w:tcW w:w="4655" w:type="dxa"/>
          </w:tcPr>
          <w:p w14:paraId="4C49A3FF" w14:textId="77777777" w:rsidR="00FD0139" w:rsidRDefault="00FD0139" w:rsidP="00FD0139">
            <w:pPr>
              <w:pStyle w:val="BodyParagraph"/>
              <w:jc w:val="right"/>
            </w:pPr>
            <w:r>
              <w:t xml:space="preserve">September 2015 </w:t>
            </w:r>
          </w:p>
          <w:p w14:paraId="4E090D22" w14:textId="402554E3" w:rsidR="00FD0139" w:rsidRPr="00B23728" w:rsidRDefault="00FD0139" w:rsidP="00FD231A">
            <w:pPr>
              <w:jc w:val="right"/>
              <w:rPr>
                <w:sz w:val="20"/>
                <w:szCs w:val="20"/>
              </w:rPr>
            </w:pPr>
            <w:r w:rsidRPr="00B23728">
              <w:rPr>
                <w:sz w:val="20"/>
                <w:szCs w:val="20"/>
              </w:rPr>
              <w:t>Burnaby, BC</w:t>
            </w:r>
          </w:p>
        </w:tc>
      </w:tr>
      <w:tr w:rsidR="00FD0139" w14:paraId="5994BC73" w14:textId="77777777" w:rsidTr="000B25D5">
        <w:trPr>
          <w:trHeight w:val="674"/>
        </w:trPr>
        <w:tc>
          <w:tcPr>
            <w:tcW w:w="431" w:type="dxa"/>
            <w:tcBorders>
              <w:bottom w:val="single" w:sz="12" w:space="0" w:color="auto"/>
            </w:tcBorders>
          </w:tcPr>
          <w:p w14:paraId="7764CC49" w14:textId="77777777" w:rsidR="00FD0139" w:rsidRPr="000B593B" w:rsidRDefault="00FD0139" w:rsidP="00FD0139">
            <w:pPr>
              <w:pStyle w:val="BodyParagraph"/>
            </w:pPr>
          </w:p>
        </w:tc>
        <w:tc>
          <w:tcPr>
            <w:tcW w:w="8923" w:type="dxa"/>
            <w:gridSpan w:val="3"/>
            <w:tcBorders>
              <w:bottom w:val="single" w:sz="12" w:space="0" w:color="auto"/>
            </w:tcBorders>
          </w:tcPr>
          <w:p w14:paraId="70FDF45E" w14:textId="22E14F0E" w:rsidR="00FD0139" w:rsidRPr="0018249E" w:rsidRDefault="00FD0139">
            <w:pPr>
              <w:pStyle w:val="BodyParagraph"/>
              <w:rPr>
                <w:i/>
                <w:color w:val="404040" w:themeColor="text1" w:themeTint="BF"/>
                <w:sz w:val="18"/>
              </w:rPr>
            </w:pPr>
            <w:r>
              <w:rPr>
                <w:i/>
                <w:color w:val="404040" w:themeColor="text1" w:themeTint="BF"/>
                <w:sz w:val="18"/>
              </w:rPr>
              <w:t>Intensive team based business program focusing on international trade and transportation, international marketing and management. Along with other “localized” business needs such as finance, project management, logistics and sales. Included two industry projects.</w:t>
            </w:r>
          </w:p>
        </w:tc>
      </w:tr>
      <w:tr w:rsidR="000B25D5" w14:paraId="11799EEE" w14:textId="77777777" w:rsidTr="002026C8">
        <w:trPr>
          <w:trHeight w:val="323"/>
        </w:trPr>
        <w:tc>
          <w:tcPr>
            <w:tcW w:w="9354" w:type="dxa"/>
            <w:gridSpan w:val="4"/>
            <w:tcBorders>
              <w:top w:val="single" w:sz="12" w:space="0" w:color="auto"/>
            </w:tcBorders>
          </w:tcPr>
          <w:p w14:paraId="6223C641" w14:textId="1CD67DF9" w:rsidR="000B25D5" w:rsidRDefault="000B25D5" w:rsidP="002026C8">
            <w:pPr>
              <w:pStyle w:val="Heading1"/>
              <w:outlineLvl w:val="0"/>
            </w:pPr>
            <w:r>
              <w:t>WORK EXPERIENCE</w:t>
            </w:r>
          </w:p>
        </w:tc>
      </w:tr>
      <w:tr w:rsidR="000B25D5" w14:paraId="18694144" w14:textId="77777777" w:rsidTr="00635D3E">
        <w:trPr>
          <w:trHeight w:val="507"/>
        </w:trPr>
        <w:tc>
          <w:tcPr>
            <w:tcW w:w="4678" w:type="dxa"/>
            <w:gridSpan w:val="2"/>
            <w:tcBorders>
              <w:bottom w:val="nil"/>
            </w:tcBorders>
          </w:tcPr>
          <w:p w14:paraId="10D59BC8" w14:textId="230FC948" w:rsidR="000B25D5" w:rsidRDefault="000B25D5" w:rsidP="002026C8">
            <w:pPr>
              <w:pStyle w:val="BodyParagraph"/>
              <w:rPr>
                <w:b/>
              </w:rPr>
            </w:pPr>
            <w:r>
              <w:rPr>
                <w:b/>
              </w:rPr>
              <w:t>KORE Software</w:t>
            </w:r>
          </w:p>
          <w:p w14:paraId="6DC5FBCE" w14:textId="7AE9EEA4" w:rsidR="000B25D5" w:rsidRPr="000B593B" w:rsidRDefault="000B25D5" w:rsidP="002026C8">
            <w:pPr>
              <w:pStyle w:val="BodyParagraph"/>
              <w:rPr>
                <w:b/>
              </w:rPr>
            </w:pPr>
            <w:r>
              <w:rPr>
                <w:i/>
              </w:rPr>
              <w:t>Full Stack Software Developer</w:t>
            </w:r>
          </w:p>
        </w:tc>
        <w:tc>
          <w:tcPr>
            <w:tcW w:w="4676" w:type="dxa"/>
            <w:gridSpan w:val="2"/>
            <w:tcBorders>
              <w:bottom w:val="nil"/>
            </w:tcBorders>
          </w:tcPr>
          <w:p w14:paraId="5F5A0EDC" w14:textId="5C725587" w:rsidR="000B25D5" w:rsidRPr="000B593B" w:rsidRDefault="000B25D5" w:rsidP="002026C8">
            <w:pPr>
              <w:pStyle w:val="BodyParagraph"/>
              <w:jc w:val="right"/>
            </w:pPr>
            <w:r w:rsidRPr="000B593B">
              <w:t>Sept</w:t>
            </w:r>
            <w:r>
              <w:t>.</w:t>
            </w:r>
            <w:r w:rsidRPr="000B593B">
              <w:t xml:space="preserve"> 201</w:t>
            </w:r>
            <w:r>
              <w:t>8-Pres</w:t>
            </w:r>
            <w:r w:rsidR="00FB2F45">
              <w:t>ent</w:t>
            </w:r>
            <w:r w:rsidRPr="000B593B">
              <w:t xml:space="preserve"> </w:t>
            </w:r>
          </w:p>
          <w:p w14:paraId="1CF90609" w14:textId="77777777" w:rsidR="000B25D5" w:rsidRDefault="000B25D5" w:rsidP="002026C8">
            <w:pPr>
              <w:pStyle w:val="BodyParagraph"/>
              <w:jc w:val="right"/>
            </w:pPr>
            <w:r w:rsidRPr="000B593B">
              <w:t>Vancouver, BC</w:t>
            </w:r>
          </w:p>
        </w:tc>
      </w:tr>
      <w:tr w:rsidR="000B25D5" w:rsidRPr="009118C9" w14:paraId="047CDAFA" w14:textId="77777777" w:rsidTr="00635D3E">
        <w:trPr>
          <w:trHeight w:val="490"/>
        </w:trPr>
        <w:tc>
          <w:tcPr>
            <w:tcW w:w="9354" w:type="dxa"/>
            <w:gridSpan w:val="4"/>
            <w:tcBorders>
              <w:top w:val="nil"/>
            </w:tcBorders>
          </w:tcPr>
          <w:p w14:paraId="09881298" w14:textId="3064E290" w:rsidR="000B25D5" w:rsidRDefault="000B25D5" w:rsidP="002026C8">
            <w:pPr>
              <w:pStyle w:val="BodyParagraph"/>
              <w:rPr>
                <w:rStyle w:val="Emphasis"/>
                <w:color w:val="262626" w:themeColor="text1" w:themeTint="D9"/>
                <w:sz w:val="20"/>
              </w:rPr>
            </w:pPr>
            <w:r>
              <w:rPr>
                <w:rStyle w:val="Emphasis"/>
                <w:color w:val="262626" w:themeColor="text1" w:themeTint="D9"/>
                <w:sz w:val="20"/>
              </w:rPr>
              <w:t>Working intensely with Angular (</w:t>
            </w:r>
            <w:r w:rsidR="00E9395C">
              <w:rPr>
                <w:rStyle w:val="Emphasis"/>
                <w:color w:val="262626" w:themeColor="text1" w:themeTint="D9"/>
                <w:sz w:val="20"/>
              </w:rPr>
              <w:t>1</w:t>
            </w:r>
            <w:r>
              <w:rPr>
                <w:rStyle w:val="Emphasis"/>
                <w:color w:val="262626" w:themeColor="text1" w:themeTint="D9"/>
                <w:sz w:val="20"/>
              </w:rPr>
              <w:t>-</w:t>
            </w:r>
            <w:r w:rsidR="00E9395C">
              <w:rPr>
                <w:rStyle w:val="Emphasis"/>
                <w:color w:val="262626" w:themeColor="text1" w:themeTint="D9"/>
                <w:sz w:val="20"/>
              </w:rPr>
              <w:t>10</w:t>
            </w:r>
            <w:r>
              <w:rPr>
                <w:rStyle w:val="Emphasis"/>
                <w:color w:val="262626" w:themeColor="text1" w:themeTint="D9"/>
                <w:sz w:val="20"/>
              </w:rPr>
              <w:t>), ASP.net CORE, MySql, SQL Server, React. In my time here I started managing AWS resources for various projects</w:t>
            </w:r>
            <w:r w:rsidR="00E9395C">
              <w:rPr>
                <w:rStyle w:val="Emphasis"/>
                <w:color w:val="262626" w:themeColor="text1" w:themeTint="D9"/>
                <w:sz w:val="20"/>
              </w:rPr>
              <w:t>, acting as Lead Developer on multiple projects</w:t>
            </w:r>
            <w:r>
              <w:rPr>
                <w:rStyle w:val="Emphasis"/>
                <w:color w:val="262626" w:themeColor="text1" w:themeTint="D9"/>
                <w:sz w:val="20"/>
              </w:rPr>
              <w:t>.</w:t>
            </w:r>
          </w:p>
          <w:p w14:paraId="2B8C805B" w14:textId="71B9040F" w:rsidR="000B25D5" w:rsidRDefault="000B25D5" w:rsidP="000B25D5">
            <w:pPr>
              <w:pStyle w:val="Bullets"/>
              <w:numPr>
                <w:ilvl w:val="0"/>
                <w:numId w:val="0"/>
              </w:numPr>
              <w:rPr>
                <w:b/>
              </w:rPr>
            </w:pPr>
            <w:r>
              <w:rPr>
                <w:b/>
              </w:rPr>
              <w:t>Waste Management Phoenix Open Reservations project</w:t>
            </w:r>
          </w:p>
          <w:p w14:paraId="4824E6CB" w14:textId="3EA56C80" w:rsidR="000B25D5" w:rsidRDefault="00BF476C" w:rsidP="000B25D5">
            <w:pPr>
              <w:pStyle w:val="Bullets"/>
              <w:numPr>
                <w:ilvl w:val="0"/>
                <w:numId w:val="11"/>
              </w:numPr>
              <w:rPr>
                <w:sz w:val="18"/>
                <w:szCs w:val="18"/>
              </w:rPr>
            </w:pPr>
            <w:r>
              <w:rPr>
                <w:sz w:val="18"/>
                <w:szCs w:val="18"/>
              </w:rPr>
              <w:t>Angular 6 project, ASP.net Core backend, MySql DB (AWS Aurora), AWS Leveraged Resources</w:t>
            </w:r>
          </w:p>
          <w:p w14:paraId="456111C0" w14:textId="6EF10CF1" w:rsidR="00BF476C" w:rsidRPr="00BF476C" w:rsidRDefault="00BF476C" w:rsidP="00BF476C">
            <w:pPr>
              <w:pStyle w:val="Bullets"/>
              <w:numPr>
                <w:ilvl w:val="0"/>
                <w:numId w:val="11"/>
              </w:numPr>
              <w:rPr>
                <w:sz w:val="18"/>
                <w:szCs w:val="18"/>
              </w:rPr>
            </w:pPr>
            <w:r>
              <w:rPr>
                <w:sz w:val="18"/>
                <w:szCs w:val="18"/>
              </w:rPr>
              <w:t>Phase 1 I was a developer, phase 2 I was the lead dev, phase 3 lead dev. Lead a team of 3</w:t>
            </w:r>
          </w:p>
          <w:p w14:paraId="640AE5B6" w14:textId="5510565C" w:rsidR="000B25D5" w:rsidRDefault="00C06204" w:rsidP="00C06204">
            <w:pPr>
              <w:pStyle w:val="Bullets"/>
              <w:numPr>
                <w:ilvl w:val="0"/>
                <w:numId w:val="11"/>
              </w:numPr>
              <w:rPr>
                <w:sz w:val="18"/>
                <w:szCs w:val="18"/>
              </w:rPr>
            </w:pPr>
            <w:r>
              <w:rPr>
                <w:sz w:val="18"/>
                <w:szCs w:val="18"/>
              </w:rPr>
              <w:t>Application has: order form, sales processing system. With sales person points allocation, order fulfillment, user, team, package design, inventory, management system. Along with reporting system built with tableau.</w:t>
            </w:r>
          </w:p>
          <w:p w14:paraId="6ECDF2DE" w14:textId="6D861427" w:rsidR="00C06204" w:rsidRDefault="00C06204" w:rsidP="00C06204">
            <w:pPr>
              <w:pStyle w:val="Bullets"/>
              <w:numPr>
                <w:ilvl w:val="0"/>
                <w:numId w:val="11"/>
              </w:numPr>
              <w:rPr>
                <w:sz w:val="18"/>
                <w:szCs w:val="18"/>
              </w:rPr>
            </w:pPr>
            <w:r>
              <w:rPr>
                <w:sz w:val="18"/>
                <w:szCs w:val="18"/>
              </w:rPr>
              <w:t>Powered, hosted, distributed with AWS (AWS resources managed by me)</w:t>
            </w:r>
          </w:p>
          <w:p w14:paraId="4BC01660" w14:textId="6FF86CDC" w:rsidR="00C06204" w:rsidRPr="00C06204" w:rsidRDefault="00BF476C" w:rsidP="00C06204">
            <w:pPr>
              <w:pStyle w:val="Bullets"/>
              <w:numPr>
                <w:ilvl w:val="0"/>
                <w:numId w:val="11"/>
              </w:numPr>
              <w:rPr>
                <w:sz w:val="18"/>
                <w:szCs w:val="18"/>
              </w:rPr>
            </w:pPr>
            <w:r>
              <w:rPr>
                <w:sz w:val="18"/>
                <w:szCs w:val="18"/>
              </w:rPr>
              <w:lastRenderedPageBreak/>
              <w:t>Tens of millions of dollars of orders processed each year.</w:t>
            </w:r>
          </w:p>
          <w:p w14:paraId="111B7048" w14:textId="2753BF3F" w:rsidR="000B25D5" w:rsidRPr="00AE27C2" w:rsidRDefault="00BF476C" w:rsidP="000B25D5">
            <w:pPr>
              <w:pStyle w:val="Bullets"/>
              <w:numPr>
                <w:ilvl w:val="0"/>
                <w:numId w:val="0"/>
              </w:numPr>
              <w:rPr>
                <w:b/>
              </w:rPr>
            </w:pPr>
            <w:r>
              <w:rPr>
                <w:b/>
              </w:rPr>
              <w:t>Learfield IMG</w:t>
            </w:r>
          </w:p>
          <w:p w14:paraId="18DB8E30" w14:textId="51DF7678" w:rsidR="00BF476C" w:rsidRPr="00BF476C" w:rsidRDefault="00BF476C" w:rsidP="00BF476C">
            <w:pPr>
              <w:pStyle w:val="Bullets"/>
              <w:numPr>
                <w:ilvl w:val="0"/>
                <w:numId w:val="13"/>
              </w:numPr>
              <w:rPr>
                <w:sz w:val="18"/>
                <w:szCs w:val="18"/>
              </w:rPr>
            </w:pPr>
            <w:r>
              <w:rPr>
                <w:sz w:val="18"/>
                <w:szCs w:val="18"/>
              </w:rPr>
              <w:t>Angular application built out to be serverless to assist largest client</w:t>
            </w:r>
          </w:p>
          <w:p w14:paraId="152435B3" w14:textId="4D58686E" w:rsidR="00BF476C" w:rsidRPr="00BF476C" w:rsidRDefault="00BF476C" w:rsidP="00BF476C">
            <w:pPr>
              <w:pStyle w:val="Bullets"/>
              <w:numPr>
                <w:ilvl w:val="0"/>
                <w:numId w:val="13"/>
              </w:numPr>
              <w:rPr>
                <w:sz w:val="18"/>
                <w:szCs w:val="18"/>
              </w:rPr>
            </w:pPr>
            <w:r>
              <w:rPr>
                <w:sz w:val="18"/>
                <w:szCs w:val="18"/>
              </w:rPr>
              <w:t>Angular 6 front end, ASP.net core backend, SQL Server DB, AWS leveraged resources</w:t>
            </w:r>
          </w:p>
          <w:p w14:paraId="4765C697" w14:textId="53AB133C" w:rsidR="00BF476C" w:rsidRPr="00BF476C" w:rsidRDefault="00BF476C" w:rsidP="00BF476C">
            <w:pPr>
              <w:pStyle w:val="Bullets"/>
              <w:numPr>
                <w:ilvl w:val="0"/>
                <w:numId w:val="0"/>
              </w:numPr>
              <w:rPr>
                <w:b/>
              </w:rPr>
            </w:pPr>
            <w:r>
              <w:rPr>
                <w:b/>
              </w:rPr>
              <w:t>Learfield IMG</w:t>
            </w:r>
          </w:p>
          <w:p w14:paraId="6D3343D9" w14:textId="77777777" w:rsidR="000B25D5" w:rsidRPr="00BF476C" w:rsidRDefault="00BF476C" w:rsidP="00BF476C">
            <w:pPr>
              <w:pStyle w:val="Bullets"/>
              <w:numPr>
                <w:ilvl w:val="0"/>
                <w:numId w:val="11"/>
              </w:numPr>
              <w:rPr>
                <w:sz w:val="18"/>
                <w:szCs w:val="18"/>
              </w:rPr>
            </w:pPr>
            <w:r w:rsidRPr="00BF476C">
              <w:rPr>
                <w:sz w:val="18"/>
                <w:szCs w:val="18"/>
              </w:rPr>
              <w:t>Sole dev on React single page application utilized as a Web Resource in Microsoft Dynamics instance</w:t>
            </w:r>
          </w:p>
          <w:p w14:paraId="433F33C4" w14:textId="77777777" w:rsidR="00BF476C" w:rsidRPr="00BF476C" w:rsidRDefault="00BF476C" w:rsidP="00BF476C">
            <w:pPr>
              <w:pStyle w:val="Bullets"/>
              <w:numPr>
                <w:ilvl w:val="0"/>
                <w:numId w:val="11"/>
              </w:numPr>
              <w:rPr>
                <w:i/>
                <w:sz w:val="18"/>
              </w:rPr>
            </w:pPr>
            <w:r w:rsidRPr="00BF476C">
              <w:rPr>
                <w:sz w:val="18"/>
                <w:szCs w:val="18"/>
              </w:rPr>
              <w:t>Manages roles and access to divisions across a large organization</w:t>
            </w:r>
          </w:p>
          <w:p w14:paraId="6AB1C5F6" w14:textId="141E8C09" w:rsidR="00BF476C" w:rsidRPr="00AE27C2" w:rsidRDefault="00BF476C" w:rsidP="00BF476C">
            <w:pPr>
              <w:pStyle w:val="Bullets"/>
              <w:numPr>
                <w:ilvl w:val="0"/>
                <w:numId w:val="0"/>
              </w:numPr>
              <w:rPr>
                <w:b/>
              </w:rPr>
            </w:pPr>
            <w:r>
              <w:rPr>
                <w:b/>
              </w:rPr>
              <w:t>Various Other Smaller Projects</w:t>
            </w:r>
          </w:p>
          <w:p w14:paraId="7C01343C" w14:textId="77777777" w:rsidR="00BF476C" w:rsidRPr="00FB2F45" w:rsidRDefault="00BF476C" w:rsidP="00BF476C">
            <w:pPr>
              <w:pStyle w:val="Bullets"/>
              <w:numPr>
                <w:ilvl w:val="0"/>
                <w:numId w:val="22"/>
              </w:numPr>
              <w:rPr>
                <w:sz w:val="18"/>
                <w:szCs w:val="18"/>
              </w:rPr>
            </w:pPr>
            <w:r w:rsidRPr="00BF476C">
              <w:rPr>
                <w:sz w:val="18"/>
                <w:szCs w:val="18"/>
              </w:rPr>
              <w:t>D</w:t>
            </w:r>
            <w:r w:rsidRPr="00FB2F45">
              <w:rPr>
                <w:sz w:val="18"/>
                <w:szCs w:val="18"/>
              </w:rPr>
              <w:t>ata migration into CRM environment using</w:t>
            </w:r>
            <w:r w:rsidR="00FB2F45" w:rsidRPr="00FB2F45">
              <w:rPr>
                <w:sz w:val="18"/>
                <w:szCs w:val="18"/>
              </w:rPr>
              <w:t xml:space="preserve"> Kingswaysoft</w:t>
            </w:r>
          </w:p>
          <w:p w14:paraId="3FBAE677" w14:textId="77777777" w:rsidR="00FB2F45" w:rsidRPr="00FB2F45" w:rsidRDefault="00FB2F45" w:rsidP="00BF476C">
            <w:pPr>
              <w:pStyle w:val="Bullets"/>
              <w:numPr>
                <w:ilvl w:val="0"/>
                <w:numId w:val="22"/>
              </w:numPr>
              <w:rPr>
                <w:sz w:val="18"/>
                <w:szCs w:val="18"/>
              </w:rPr>
            </w:pPr>
            <w:r w:rsidRPr="00FB2F45">
              <w:rPr>
                <w:sz w:val="18"/>
                <w:szCs w:val="18"/>
              </w:rPr>
              <w:t>ASP Console application for the Dallas Cowboys</w:t>
            </w:r>
          </w:p>
          <w:p w14:paraId="3A41AC54" w14:textId="4C28B007" w:rsidR="00FB2F45" w:rsidRPr="009118C9" w:rsidRDefault="00FB2F45" w:rsidP="00BF476C">
            <w:pPr>
              <w:pStyle w:val="Bullets"/>
              <w:numPr>
                <w:ilvl w:val="0"/>
                <w:numId w:val="22"/>
              </w:numPr>
              <w:rPr>
                <w:rStyle w:val="Emphasis"/>
              </w:rPr>
            </w:pPr>
            <w:r w:rsidRPr="00FB2F45">
              <w:rPr>
                <w:sz w:val="18"/>
                <w:szCs w:val="18"/>
              </w:rPr>
              <w:t>Angular 1 convert to angular 2 project</w:t>
            </w:r>
          </w:p>
        </w:tc>
      </w:tr>
      <w:tr w:rsidR="000B25D5" w14:paraId="4C86B462" w14:textId="77777777" w:rsidTr="00BF2E10">
        <w:trPr>
          <w:gridAfter w:val="1"/>
          <w:wAfter w:w="21" w:type="dxa"/>
          <w:trHeight w:val="570"/>
        </w:trPr>
        <w:tc>
          <w:tcPr>
            <w:tcW w:w="4678" w:type="dxa"/>
            <w:gridSpan w:val="2"/>
          </w:tcPr>
          <w:p w14:paraId="584543F6" w14:textId="77777777" w:rsidR="000B25D5" w:rsidRPr="007E1D11" w:rsidRDefault="000B25D5" w:rsidP="000B25D5">
            <w:pPr>
              <w:pStyle w:val="BodyParagraph"/>
              <w:rPr>
                <w:b/>
                <w:sz w:val="22"/>
              </w:rPr>
            </w:pPr>
            <w:r>
              <w:rPr>
                <w:b/>
                <w:sz w:val="22"/>
              </w:rPr>
              <w:lastRenderedPageBreak/>
              <w:t>SEI Industries</w:t>
            </w:r>
          </w:p>
          <w:p w14:paraId="457E58B0" w14:textId="35C2A7A3" w:rsidR="000B25D5" w:rsidRPr="00FB2F45" w:rsidRDefault="00FB2F45" w:rsidP="000B25D5">
            <w:pPr>
              <w:pStyle w:val="BodyParagraph"/>
              <w:rPr>
                <w:bCs/>
              </w:rPr>
            </w:pPr>
            <w:r>
              <w:rPr>
                <w:bCs/>
              </w:rPr>
              <w:t>Marketing Support</w:t>
            </w:r>
          </w:p>
        </w:tc>
        <w:tc>
          <w:tcPr>
            <w:tcW w:w="4655" w:type="dxa"/>
          </w:tcPr>
          <w:p w14:paraId="576FAE6F" w14:textId="77777777" w:rsidR="000B25D5" w:rsidRDefault="000B25D5" w:rsidP="00096AC5">
            <w:pPr>
              <w:pStyle w:val="BodyParagraph"/>
              <w:jc w:val="right"/>
            </w:pPr>
            <w:r>
              <w:t>Sept. 2016–Mar. 2017</w:t>
            </w:r>
          </w:p>
          <w:p w14:paraId="7283C8CA" w14:textId="77777777" w:rsidR="000B25D5" w:rsidRDefault="000B25D5" w:rsidP="00096AC5">
            <w:pPr>
              <w:pStyle w:val="BodyParagraph"/>
              <w:jc w:val="right"/>
            </w:pPr>
            <w:r>
              <w:t>May 2017</w:t>
            </w:r>
          </w:p>
          <w:p w14:paraId="1B1D4257" w14:textId="44BADFE0" w:rsidR="000B25D5" w:rsidRDefault="000B25D5" w:rsidP="00096AC5">
            <w:pPr>
              <w:pStyle w:val="BodyParagraph"/>
              <w:jc w:val="right"/>
            </w:pPr>
            <w:r>
              <w:t>Delta, BC</w:t>
            </w:r>
          </w:p>
        </w:tc>
      </w:tr>
      <w:tr w:rsidR="00FB2F45" w14:paraId="7CE0C406" w14:textId="77777777" w:rsidTr="00096AC5">
        <w:trPr>
          <w:gridAfter w:val="1"/>
          <w:wAfter w:w="21" w:type="dxa"/>
          <w:trHeight w:val="253"/>
        </w:trPr>
        <w:tc>
          <w:tcPr>
            <w:tcW w:w="9333" w:type="dxa"/>
            <w:gridSpan w:val="3"/>
          </w:tcPr>
          <w:p w14:paraId="0A691895" w14:textId="52A5D56C" w:rsidR="00FB2F45" w:rsidRDefault="00FB2F45" w:rsidP="00FB2F45">
            <w:pPr>
              <w:pStyle w:val="BodyParagraph"/>
            </w:pPr>
            <w:r w:rsidRPr="00AE27C2">
              <w:rPr>
                <w:sz w:val="18"/>
                <w:szCs w:val="18"/>
              </w:rPr>
              <w:t>SEI Industries is an international manufacturer based in Delta BC that makes a range of civilian and military products. Their most famous being the ‘Bambi Bucket’ which is the number one tool for putting out forest fires.</w:t>
            </w:r>
          </w:p>
        </w:tc>
      </w:tr>
      <w:tr w:rsidR="00FB2F45" w:rsidRPr="00B23728" w14:paraId="24BCD39C" w14:textId="77777777" w:rsidTr="00BF2E10">
        <w:trPr>
          <w:gridAfter w:val="1"/>
          <w:wAfter w:w="21" w:type="dxa"/>
          <w:trHeight w:val="507"/>
        </w:trPr>
        <w:tc>
          <w:tcPr>
            <w:tcW w:w="4678" w:type="dxa"/>
            <w:gridSpan w:val="2"/>
          </w:tcPr>
          <w:p w14:paraId="4CFD8572" w14:textId="77777777" w:rsidR="00FB2F45" w:rsidRPr="007E1D11" w:rsidRDefault="00FB2F45" w:rsidP="00FB2F45">
            <w:pPr>
              <w:pStyle w:val="BodyParagraph"/>
              <w:rPr>
                <w:b/>
                <w:sz w:val="22"/>
              </w:rPr>
            </w:pPr>
            <w:r>
              <w:rPr>
                <w:b/>
                <w:sz w:val="22"/>
              </w:rPr>
              <w:t>Municipality of Whistler</w:t>
            </w:r>
          </w:p>
          <w:p w14:paraId="7F6AEFB5" w14:textId="34F551A3" w:rsidR="00FB2F45" w:rsidRPr="0018249E" w:rsidRDefault="00FB2F45" w:rsidP="00FB2F45">
            <w:pPr>
              <w:pStyle w:val="BodyParagraph"/>
              <w:rPr>
                <w:i/>
                <w:color w:val="404040" w:themeColor="text1" w:themeTint="BF"/>
                <w:sz w:val="18"/>
              </w:rPr>
            </w:pPr>
            <w:r>
              <w:t>Village Maintenance Crew</w:t>
            </w:r>
          </w:p>
        </w:tc>
        <w:tc>
          <w:tcPr>
            <w:tcW w:w="4655" w:type="dxa"/>
          </w:tcPr>
          <w:p w14:paraId="4BCB185F" w14:textId="77777777" w:rsidR="00FB2F45" w:rsidRDefault="00FB2F45" w:rsidP="00FB2F45">
            <w:pPr>
              <w:pStyle w:val="BodyParagraph"/>
              <w:jc w:val="right"/>
            </w:pPr>
            <w:r>
              <w:t>June. 2014 – Sept. 2014, Apr.2016 – Sept. 2016</w:t>
            </w:r>
          </w:p>
          <w:p w14:paraId="3B6B76E4" w14:textId="4972CF8D" w:rsidR="00FB2F45" w:rsidRPr="00096AC5" w:rsidRDefault="00FB2F45" w:rsidP="00FB2F45">
            <w:pPr>
              <w:jc w:val="right"/>
              <w:rPr>
                <w:color w:val="262626" w:themeColor="text1" w:themeTint="D9"/>
                <w:sz w:val="20"/>
              </w:rPr>
            </w:pPr>
            <w:r w:rsidRPr="00096AC5">
              <w:rPr>
                <w:color w:val="262626" w:themeColor="text1" w:themeTint="D9"/>
                <w:sz w:val="20"/>
              </w:rPr>
              <w:t>Whistler, BC</w:t>
            </w:r>
          </w:p>
        </w:tc>
      </w:tr>
      <w:tr w:rsidR="00FB2F45" w:rsidRPr="0018249E" w14:paraId="5EF9482F" w14:textId="77777777" w:rsidTr="00BF2E10">
        <w:trPr>
          <w:trHeight w:val="420"/>
        </w:trPr>
        <w:tc>
          <w:tcPr>
            <w:tcW w:w="9354" w:type="dxa"/>
            <w:gridSpan w:val="4"/>
            <w:tcBorders>
              <w:bottom w:val="single" w:sz="12" w:space="0" w:color="auto"/>
            </w:tcBorders>
          </w:tcPr>
          <w:p w14:paraId="00C6A01E" w14:textId="537FA9DD" w:rsidR="00FB2F45" w:rsidRPr="0018249E" w:rsidRDefault="00FB2F45" w:rsidP="00FB2F45">
            <w:pPr>
              <w:pStyle w:val="BodyParagraph"/>
              <w:rPr>
                <w:i/>
                <w:color w:val="404040" w:themeColor="text1" w:themeTint="BF"/>
                <w:sz w:val="18"/>
              </w:rPr>
            </w:pPr>
            <w:r w:rsidRPr="00096AC5">
              <w:rPr>
                <w:sz w:val="18"/>
                <w:szCs w:val="18"/>
              </w:rPr>
              <w:t>Provided general village maintenance and cleaning in Whistler village. Kept the village clean but importantly spoke with guests and tourists, assist them if need.</w:t>
            </w:r>
          </w:p>
        </w:tc>
      </w:tr>
      <w:tr w:rsidR="00096AC5" w14:paraId="2CEB3EA3" w14:textId="77777777" w:rsidTr="00096AC5">
        <w:trPr>
          <w:trHeight w:val="293"/>
        </w:trPr>
        <w:tc>
          <w:tcPr>
            <w:tcW w:w="9354" w:type="dxa"/>
            <w:gridSpan w:val="4"/>
            <w:tcBorders>
              <w:top w:val="single" w:sz="12" w:space="0" w:color="auto"/>
              <w:bottom w:val="nil"/>
            </w:tcBorders>
          </w:tcPr>
          <w:p w14:paraId="509CDD86" w14:textId="0F694101" w:rsidR="00096AC5" w:rsidRDefault="00096AC5" w:rsidP="00096AC5">
            <w:pPr>
              <w:pStyle w:val="Heading1"/>
              <w:outlineLvl w:val="0"/>
              <w:rPr>
                <w:i/>
                <w:sz w:val="18"/>
              </w:rPr>
            </w:pPr>
            <w:r w:rsidRPr="00096AC5">
              <w:t>Other Project Experience</w:t>
            </w:r>
          </w:p>
        </w:tc>
      </w:tr>
      <w:tr w:rsidR="00096AC5" w14:paraId="6B446407" w14:textId="77777777" w:rsidTr="00096AC5">
        <w:trPr>
          <w:trHeight w:val="293"/>
        </w:trPr>
        <w:tc>
          <w:tcPr>
            <w:tcW w:w="9354" w:type="dxa"/>
            <w:gridSpan w:val="4"/>
            <w:tcBorders>
              <w:top w:val="nil"/>
              <w:bottom w:val="nil"/>
            </w:tcBorders>
          </w:tcPr>
          <w:p w14:paraId="3962895E" w14:textId="77777777" w:rsidR="00096AC5" w:rsidRDefault="00096AC5" w:rsidP="00096AC5">
            <w:pPr>
              <w:pStyle w:val="BodyParagraph"/>
              <w:rPr>
                <w:b/>
                <w:sz w:val="22"/>
              </w:rPr>
            </w:pPr>
            <w:r>
              <w:rPr>
                <w:b/>
                <w:sz w:val="22"/>
              </w:rPr>
              <w:t>Diamond Resorts</w:t>
            </w:r>
            <w:r w:rsidRPr="00C1255F">
              <w:rPr>
                <w:b/>
                <w:sz w:val="22"/>
              </w:rPr>
              <w:t xml:space="preserve"> – </w:t>
            </w:r>
            <w:r>
              <w:rPr>
                <w:b/>
                <w:sz w:val="22"/>
              </w:rPr>
              <w:t>Assigned School Industry Project</w:t>
            </w:r>
          </w:p>
          <w:p w14:paraId="143CA76E" w14:textId="77777777" w:rsidR="00096AC5" w:rsidRDefault="00096AC5" w:rsidP="00096AC5">
            <w:pPr>
              <w:pStyle w:val="ListParagraph"/>
              <w:numPr>
                <w:ilvl w:val="0"/>
                <w:numId w:val="16"/>
              </w:numPr>
              <w:rPr>
                <w:sz w:val="18"/>
                <w:szCs w:val="18"/>
              </w:rPr>
            </w:pPr>
            <w:r>
              <w:rPr>
                <w:sz w:val="18"/>
                <w:szCs w:val="18"/>
              </w:rPr>
              <w:t>Designed and built a mobile first Diamond Resorts Members forum using ASP.net Core</w:t>
            </w:r>
          </w:p>
          <w:p w14:paraId="5D14350F" w14:textId="302FD614" w:rsidR="00096AC5" w:rsidRPr="00096AC5" w:rsidRDefault="00096AC5" w:rsidP="00096AC5">
            <w:pPr>
              <w:pStyle w:val="ListParagraph"/>
              <w:numPr>
                <w:ilvl w:val="0"/>
                <w:numId w:val="16"/>
              </w:numPr>
              <w:rPr>
                <w:sz w:val="18"/>
                <w:szCs w:val="18"/>
              </w:rPr>
            </w:pPr>
            <w:r>
              <w:rPr>
                <w:sz w:val="18"/>
                <w:szCs w:val="18"/>
              </w:rPr>
              <w:t>Had to build around the previous SQL Server database with over 600k users. Retrofitting the old data into newer technologies</w:t>
            </w:r>
          </w:p>
        </w:tc>
      </w:tr>
      <w:tr w:rsidR="00096AC5" w14:paraId="633FBF7E" w14:textId="77777777" w:rsidTr="00096AC5">
        <w:trPr>
          <w:trHeight w:val="293"/>
        </w:trPr>
        <w:tc>
          <w:tcPr>
            <w:tcW w:w="9354" w:type="dxa"/>
            <w:gridSpan w:val="4"/>
            <w:tcBorders>
              <w:top w:val="nil"/>
              <w:bottom w:val="nil"/>
            </w:tcBorders>
          </w:tcPr>
          <w:p w14:paraId="76B4F7DF" w14:textId="77777777" w:rsidR="00096AC5" w:rsidRDefault="00096AC5" w:rsidP="00096AC5">
            <w:pPr>
              <w:pStyle w:val="BodyParagraph"/>
              <w:rPr>
                <w:b/>
                <w:sz w:val="22"/>
              </w:rPr>
            </w:pPr>
            <w:r>
              <w:rPr>
                <w:b/>
                <w:sz w:val="22"/>
              </w:rPr>
              <w:t>PutOnChain.com – Blockchain communicating Web App</w:t>
            </w:r>
          </w:p>
          <w:p w14:paraId="1A705A2A" w14:textId="17961FA0" w:rsidR="00096AC5" w:rsidRDefault="00096AC5" w:rsidP="00096AC5">
            <w:pPr>
              <w:pStyle w:val="BodyParagraph"/>
              <w:numPr>
                <w:ilvl w:val="0"/>
                <w:numId w:val="23"/>
              </w:numPr>
              <w:rPr>
                <w:b/>
                <w:sz w:val="22"/>
              </w:rPr>
            </w:pPr>
            <w:r>
              <w:rPr>
                <w:sz w:val="18"/>
                <w:szCs w:val="18"/>
              </w:rPr>
              <w:t>With a team at a hackathon, built a responsive React web application allowing customers to upload a hashed file to the Ethereum blockchain, with a Node.js backend.</w:t>
            </w:r>
          </w:p>
        </w:tc>
      </w:tr>
      <w:tr w:rsidR="00096AC5" w14:paraId="5C716128" w14:textId="77777777" w:rsidTr="00096AC5">
        <w:trPr>
          <w:trHeight w:val="293"/>
        </w:trPr>
        <w:tc>
          <w:tcPr>
            <w:tcW w:w="9354" w:type="dxa"/>
            <w:gridSpan w:val="4"/>
            <w:tcBorders>
              <w:top w:val="nil"/>
              <w:bottom w:val="nil"/>
            </w:tcBorders>
          </w:tcPr>
          <w:p w14:paraId="04A93478" w14:textId="77777777" w:rsidR="00096AC5" w:rsidRDefault="00096AC5" w:rsidP="00096AC5">
            <w:pPr>
              <w:pStyle w:val="BodyParagraph"/>
              <w:rPr>
                <w:b/>
                <w:sz w:val="22"/>
              </w:rPr>
            </w:pPr>
            <w:r>
              <w:rPr>
                <w:b/>
                <w:sz w:val="22"/>
              </w:rPr>
              <w:t>BCIT – ASP.NET Core Gift Card App (Assigned Team Project)</w:t>
            </w:r>
          </w:p>
          <w:p w14:paraId="6A4E9983" w14:textId="77777777" w:rsidR="00096AC5" w:rsidRPr="00BF2E10" w:rsidRDefault="00096AC5" w:rsidP="00096AC5">
            <w:pPr>
              <w:pStyle w:val="BodyParagraph"/>
              <w:numPr>
                <w:ilvl w:val="0"/>
                <w:numId w:val="18"/>
              </w:numPr>
              <w:rPr>
                <w:sz w:val="18"/>
                <w:szCs w:val="18"/>
              </w:rPr>
            </w:pPr>
            <w:r w:rsidRPr="00BF2E10">
              <w:rPr>
                <w:sz w:val="18"/>
                <w:szCs w:val="18"/>
              </w:rPr>
              <w:t>Developed, as a team, an app where users can buy gift cards and then send to their friends using either email.</w:t>
            </w:r>
          </w:p>
          <w:p w14:paraId="64642016" w14:textId="77777777" w:rsidR="00096AC5" w:rsidRPr="00BF2E10" w:rsidRDefault="00096AC5" w:rsidP="00096AC5">
            <w:pPr>
              <w:pStyle w:val="BodyParagraph"/>
              <w:numPr>
                <w:ilvl w:val="0"/>
                <w:numId w:val="18"/>
              </w:numPr>
              <w:rPr>
                <w:sz w:val="18"/>
                <w:szCs w:val="18"/>
              </w:rPr>
            </w:pPr>
            <w:r w:rsidRPr="00BF2E10">
              <w:rPr>
                <w:sz w:val="18"/>
                <w:szCs w:val="18"/>
              </w:rPr>
              <w:t>App uses an ASP.net core backend and frontend. Prettified using Bootstrap</w:t>
            </w:r>
          </w:p>
          <w:p w14:paraId="091096AF" w14:textId="702FE29A" w:rsidR="00096AC5" w:rsidRDefault="00096AC5" w:rsidP="00096AC5">
            <w:pPr>
              <w:pStyle w:val="BodyParagraph"/>
              <w:numPr>
                <w:ilvl w:val="0"/>
                <w:numId w:val="18"/>
              </w:numPr>
              <w:rPr>
                <w:b/>
                <w:sz w:val="22"/>
              </w:rPr>
            </w:pPr>
            <w:r w:rsidRPr="00BF2E10">
              <w:rPr>
                <w:sz w:val="18"/>
                <w:szCs w:val="18"/>
              </w:rPr>
              <w:t xml:space="preserve">Project can be reviewed at: </w:t>
            </w:r>
            <w:hyperlink r:id="rId9" w:history="1">
              <w:r w:rsidRPr="00BF2E10">
                <w:rPr>
                  <w:rStyle w:val="Hyperlink"/>
                  <w:sz w:val="18"/>
                  <w:szCs w:val="18"/>
                </w:rPr>
                <w:t>http://gifthub.azurewebsites.net/</w:t>
              </w:r>
            </w:hyperlink>
          </w:p>
        </w:tc>
      </w:tr>
      <w:tr w:rsidR="00096AC5" w14:paraId="61AEDB16" w14:textId="77777777" w:rsidTr="00BF2E10">
        <w:trPr>
          <w:trHeight w:val="293"/>
        </w:trPr>
        <w:tc>
          <w:tcPr>
            <w:tcW w:w="9354" w:type="dxa"/>
            <w:gridSpan w:val="4"/>
            <w:tcBorders>
              <w:top w:val="nil"/>
              <w:bottom w:val="single" w:sz="12" w:space="0" w:color="auto"/>
            </w:tcBorders>
          </w:tcPr>
          <w:p w14:paraId="0C17C372" w14:textId="77777777" w:rsidR="00096AC5" w:rsidRDefault="00096AC5" w:rsidP="00096AC5">
            <w:pPr>
              <w:pStyle w:val="BodyParagraph"/>
              <w:rPr>
                <w:b/>
                <w:sz w:val="22"/>
              </w:rPr>
            </w:pPr>
            <w:r>
              <w:rPr>
                <w:b/>
                <w:sz w:val="22"/>
              </w:rPr>
              <w:t>Ben’s Budgeter – React PWA</w:t>
            </w:r>
          </w:p>
          <w:p w14:paraId="06B1A7D6" w14:textId="77777777" w:rsidR="00096AC5" w:rsidRPr="00BF2E10" w:rsidRDefault="00096AC5" w:rsidP="00096AC5">
            <w:pPr>
              <w:pStyle w:val="BodyParagraph"/>
              <w:numPr>
                <w:ilvl w:val="0"/>
                <w:numId w:val="20"/>
              </w:numPr>
              <w:rPr>
                <w:sz w:val="18"/>
                <w:szCs w:val="18"/>
              </w:rPr>
            </w:pPr>
            <w:r w:rsidRPr="00BF2E10">
              <w:rPr>
                <w:sz w:val="18"/>
                <w:szCs w:val="18"/>
              </w:rPr>
              <w:t>Progressive web app, built using React and a Node.js backend with a MongoDb database.</w:t>
            </w:r>
          </w:p>
          <w:p w14:paraId="688071CA" w14:textId="77777777" w:rsidR="00096AC5" w:rsidRPr="00BF2E10" w:rsidRDefault="00096AC5" w:rsidP="00096AC5">
            <w:pPr>
              <w:pStyle w:val="BodyParagraph"/>
              <w:numPr>
                <w:ilvl w:val="0"/>
                <w:numId w:val="20"/>
              </w:numPr>
              <w:rPr>
                <w:sz w:val="18"/>
                <w:szCs w:val="18"/>
              </w:rPr>
            </w:pPr>
            <w:r w:rsidRPr="00BF2E10">
              <w:rPr>
                <w:sz w:val="18"/>
                <w:szCs w:val="18"/>
              </w:rPr>
              <w:t>Utilizes new javascript technologies such as a service worker.</w:t>
            </w:r>
          </w:p>
          <w:p w14:paraId="3B4BB015" w14:textId="229A434D" w:rsidR="00096AC5" w:rsidRDefault="00096AC5" w:rsidP="00096AC5">
            <w:pPr>
              <w:pStyle w:val="BodyParagraph"/>
              <w:numPr>
                <w:ilvl w:val="0"/>
                <w:numId w:val="20"/>
              </w:numPr>
              <w:rPr>
                <w:b/>
                <w:sz w:val="22"/>
              </w:rPr>
            </w:pPr>
            <w:r w:rsidRPr="00BF2E10">
              <w:rPr>
                <w:sz w:val="18"/>
                <w:szCs w:val="18"/>
              </w:rPr>
              <w:t xml:space="preserve">App can be found and downloaded directly onto your mobile device at: </w:t>
            </w:r>
            <w:hyperlink r:id="rId10" w:history="1">
              <w:r w:rsidRPr="00BF2E10">
                <w:rPr>
                  <w:rStyle w:val="Hyperlink"/>
                  <w:sz w:val="18"/>
                  <w:szCs w:val="18"/>
                </w:rPr>
                <w:t>https://bensbudgeter.firebaseapp.com/</w:t>
              </w:r>
            </w:hyperlink>
          </w:p>
        </w:tc>
      </w:tr>
      <w:tr w:rsidR="00096AC5" w14:paraId="415740F5" w14:textId="77777777" w:rsidTr="00BF2E10">
        <w:trPr>
          <w:trHeight w:val="293"/>
        </w:trPr>
        <w:tc>
          <w:tcPr>
            <w:tcW w:w="9354" w:type="dxa"/>
            <w:gridSpan w:val="4"/>
            <w:tcBorders>
              <w:top w:val="single" w:sz="12" w:space="0" w:color="auto"/>
              <w:bottom w:val="single" w:sz="2" w:space="0" w:color="auto"/>
            </w:tcBorders>
          </w:tcPr>
          <w:p w14:paraId="5D2075E2" w14:textId="425B9581" w:rsidR="00096AC5" w:rsidRPr="00BF2E10" w:rsidRDefault="00BF2E10" w:rsidP="00096AC5">
            <w:pPr>
              <w:pStyle w:val="BodyParagraph"/>
              <w:rPr>
                <w:b/>
                <w:bCs/>
                <w:sz w:val="22"/>
              </w:rPr>
            </w:pPr>
            <w:r w:rsidRPr="00BF2E10">
              <w:rPr>
                <w:b/>
                <w:bCs/>
                <w:color w:val="404040" w:themeColor="text1" w:themeTint="BF"/>
                <w:sz w:val="26"/>
              </w:rPr>
              <w:t>Community Affiliations</w:t>
            </w:r>
          </w:p>
        </w:tc>
      </w:tr>
      <w:tr w:rsidR="00BF2E10" w14:paraId="64474B57" w14:textId="77777777" w:rsidTr="004630EE">
        <w:trPr>
          <w:trHeight w:val="293"/>
        </w:trPr>
        <w:tc>
          <w:tcPr>
            <w:tcW w:w="9354" w:type="dxa"/>
            <w:gridSpan w:val="4"/>
            <w:tcBorders>
              <w:top w:val="single" w:sz="2" w:space="0" w:color="auto"/>
              <w:bottom w:val="single" w:sz="12" w:space="0" w:color="auto"/>
            </w:tcBorders>
          </w:tcPr>
          <w:p w14:paraId="1E22461D" w14:textId="77777777" w:rsidR="00BF2E10" w:rsidRPr="00BF2E10" w:rsidRDefault="00BF2E10" w:rsidP="00BF2E10">
            <w:pPr>
              <w:pStyle w:val="BodyParagraph"/>
              <w:numPr>
                <w:ilvl w:val="0"/>
                <w:numId w:val="8"/>
              </w:numPr>
              <w:rPr>
                <w:sz w:val="18"/>
                <w:szCs w:val="18"/>
              </w:rPr>
            </w:pPr>
            <w:r w:rsidRPr="00BF2E10">
              <w:rPr>
                <w:sz w:val="18"/>
                <w:szCs w:val="18"/>
              </w:rPr>
              <w:t>Original member of the Blockchain for Product Developer Meetup Group</w:t>
            </w:r>
          </w:p>
          <w:p w14:paraId="777FB19E" w14:textId="77777777" w:rsidR="00BF2E10" w:rsidRDefault="00BF2E10" w:rsidP="00BF2E10">
            <w:pPr>
              <w:pStyle w:val="BodyParagraph"/>
              <w:numPr>
                <w:ilvl w:val="0"/>
                <w:numId w:val="8"/>
              </w:numPr>
              <w:rPr>
                <w:sz w:val="18"/>
                <w:szCs w:val="18"/>
              </w:rPr>
            </w:pPr>
            <w:r w:rsidRPr="00BF2E10">
              <w:rPr>
                <w:sz w:val="18"/>
                <w:szCs w:val="18"/>
              </w:rPr>
              <w:t>Original member, and help lead, “Learning Solidity Together”. A meet up group dedicated to the learning of the Solidity programming language</w:t>
            </w:r>
          </w:p>
          <w:p w14:paraId="0FE5E559" w14:textId="77777777" w:rsidR="00BF2E10" w:rsidRDefault="00BF2E10" w:rsidP="00BF2E10">
            <w:pPr>
              <w:pStyle w:val="BodyParagraph"/>
              <w:numPr>
                <w:ilvl w:val="0"/>
                <w:numId w:val="8"/>
              </w:numPr>
              <w:rPr>
                <w:sz w:val="18"/>
                <w:szCs w:val="18"/>
              </w:rPr>
            </w:pPr>
            <w:r w:rsidRPr="00BF2E10">
              <w:rPr>
                <w:sz w:val="18"/>
                <w:szCs w:val="18"/>
              </w:rPr>
              <w:t>.NET User Group BC</w:t>
            </w:r>
          </w:p>
          <w:p w14:paraId="2541B19B" w14:textId="5CB354B0" w:rsidR="00BF2E10" w:rsidRPr="00BF2E10" w:rsidRDefault="00BF2E10" w:rsidP="00BF2E10">
            <w:pPr>
              <w:pStyle w:val="BodyParagraph"/>
              <w:numPr>
                <w:ilvl w:val="0"/>
                <w:numId w:val="8"/>
              </w:numPr>
              <w:rPr>
                <w:sz w:val="18"/>
                <w:szCs w:val="18"/>
              </w:rPr>
            </w:pPr>
            <w:r>
              <w:rPr>
                <w:sz w:val="18"/>
                <w:szCs w:val="18"/>
              </w:rPr>
              <w:t>AST Level 2</w:t>
            </w:r>
          </w:p>
        </w:tc>
      </w:tr>
      <w:tr w:rsidR="00BF2E10" w14:paraId="7AEB5744" w14:textId="77777777" w:rsidTr="004630EE">
        <w:trPr>
          <w:trHeight w:val="293"/>
        </w:trPr>
        <w:tc>
          <w:tcPr>
            <w:tcW w:w="9354" w:type="dxa"/>
            <w:gridSpan w:val="4"/>
            <w:tcBorders>
              <w:top w:val="single" w:sz="12" w:space="0" w:color="auto"/>
              <w:bottom w:val="nil"/>
            </w:tcBorders>
          </w:tcPr>
          <w:p w14:paraId="671710C6" w14:textId="7AFBB6A6" w:rsidR="00BF2E10" w:rsidRPr="00BF2E10" w:rsidRDefault="00BF2E10" w:rsidP="00BF2E10">
            <w:pPr>
              <w:pStyle w:val="BodyParagraph"/>
              <w:rPr>
                <w:sz w:val="18"/>
                <w:szCs w:val="18"/>
              </w:rPr>
            </w:pPr>
            <w:r w:rsidRPr="00BF2E10">
              <w:rPr>
                <w:b/>
                <w:bCs/>
                <w:color w:val="404040" w:themeColor="text1" w:themeTint="BF"/>
                <w:sz w:val="26"/>
              </w:rPr>
              <w:t>Interests</w:t>
            </w:r>
          </w:p>
        </w:tc>
      </w:tr>
      <w:tr w:rsidR="004630EE" w14:paraId="5683676E" w14:textId="77777777" w:rsidTr="004630EE">
        <w:trPr>
          <w:trHeight w:val="293"/>
        </w:trPr>
        <w:tc>
          <w:tcPr>
            <w:tcW w:w="9354" w:type="dxa"/>
            <w:gridSpan w:val="4"/>
            <w:tcBorders>
              <w:top w:val="nil"/>
              <w:bottom w:val="nil"/>
            </w:tcBorders>
          </w:tcPr>
          <w:p w14:paraId="0C774449" w14:textId="409118AB" w:rsidR="004630EE" w:rsidRPr="004630EE" w:rsidRDefault="004630EE" w:rsidP="00BF2E10">
            <w:pPr>
              <w:pStyle w:val="BodyParagraph"/>
              <w:rPr>
                <w:color w:val="404040" w:themeColor="text1" w:themeTint="BF"/>
                <w:sz w:val="18"/>
                <w:szCs w:val="18"/>
              </w:rPr>
            </w:pPr>
            <w:r>
              <w:rPr>
                <w:color w:val="404040" w:themeColor="text1" w:themeTint="BF"/>
                <w:sz w:val="18"/>
                <w:szCs w:val="18"/>
              </w:rPr>
              <w:t>Climbing, skiing, hiking, biking, exploring, adventuring, looking at neat trees, petting dogs, reading</w:t>
            </w:r>
          </w:p>
        </w:tc>
      </w:tr>
    </w:tbl>
    <w:p w14:paraId="7F9792CB" w14:textId="61403FB8" w:rsidR="00BF476C" w:rsidRDefault="00BF476C" w:rsidP="00BF2E10"/>
    <w:sectPr w:rsidR="00BF476C" w:rsidSect="00A52DE9">
      <w:footerReference w:type="even" r:id="rId11"/>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1AD9D9" w14:textId="77777777" w:rsidR="00C036E8" w:rsidRDefault="00C036E8" w:rsidP="006B5DC9">
      <w:pPr>
        <w:spacing w:after="0" w:line="240" w:lineRule="auto"/>
      </w:pPr>
      <w:r>
        <w:separator/>
      </w:r>
    </w:p>
  </w:endnote>
  <w:endnote w:type="continuationSeparator" w:id="0">
    <w:p w14:paraId="34D44DB7" w14:textId="77777777" w:rsidR="00C036E8" w:rsidRDefault="00C036E8" w:rsidP="006B5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790FF" w14:textId="7A085022" w:rsidR="007E7A4E" w:rsidRPr="0018249E" w:rsidRDefault="007E7A4E" w:rsidP="00437915">
    <w:pPr>
      <w:pStyle w:val="Title"/>
      <w:jc w:val="left"/>
      <w:rPr>
        <w:color w:val="404040" w:themeColor="text1" w:themeTint="BF"/>
        <w:sz w:val="48"/>
      </w:rPr>
    </w:pPr>
    <w:r>
      <w:rPr>
        <w:color w:val="404040" w:themeColor="text1" w:themeTint="BF"/>
        <w:sz w:val="32"/>
      </w:rPr>
      <w:t>BEN FLYNN</w:t>
    </w:r>
  </w:p>
  <w:p w14:paraId="2A827B14" w14:textId="34450AC4" w:rsidR="007E7A4E" w:rsidRPr="00437915" w:rsidRDefault="007E7A4E" w:rsidP="00A32025">
    <w:pPr>
      <w:pStyle w:val="Header"/>
      <w:tabs>
        <w:tab w:val="clear" w:pos="4680"/>
      </w:tabs>
      <w:rPr>
        <w:color w:val="404040" w:themeColor="text1" w:themeTint="BF"/>
        <w:sz w:val="18"/>
      </w:rPr>
    </w:pPr>
    <w:r>
      <w:rPr>
        <w:color w:val="404040" w:themeColor="text1" w:themeTint="BF"/>
        <w:sz w:val="18"/>
      </w:rPr>
      <w:t xml:space="preserve">604.902.0177 </w:t>
    </w:r>
    <w:r w:rsidRPr="00437915">
      <w:rPr>
        <w:color w:val="404040" w:themeColor="text1" w:themeTint="BF"/>
        <w:sz w:val="18"/>
        <w:szCs w:val="20"/>
      </w:rPr>
      <w:t xml:space="preserve">| </w:t>
    </w:r>
    <w:r>
      <w:rPr>
        <w:color w:val="404040" w:themeColor="text1" w:themeTint="BF"/>
        <w:sz w:val="18"/>
        <w:szCs w:val="20"/>
      </w:rPr>
      <w:t xml:space="preserve">  </w:t>
    </w:r>
    <w:r>
      <w:rPr>
        <w:sz w:val="18"/>
        <w:szCs w:val="20"/>
      </w:rPr>
      <w:t>bennaflynn</w:t>
    </w:r>
    <w:r w:rsidRPr="00437915">
      <w:rPr>
        <w:sz w:val="18"/>
        <w:szCs w:val="20"/>
      </w:rPr>
      <w:t>@gmail.com</w:t>
    </w:r>
    <w:r>
      <w:rPr>
        <w:color w:val="404040" w:themeColor="text1" w:themeTint="BF"/>
        <w:sz w:val="18"/>
      </w:rPr>
      <w:t xml:space="preserve"> </w:t>
    </w:r>
    <w:r w:rsidRPr="00437915">
      <w:rPr>
        <w:color w:val="404040" w:themeColor="text1" w:themeTint="BF"/>
        <w:sz w:val="18"/>
      </w:rPr>
      <w:t xml:space="preserve"> </w:t>
    </w:r>
    <w:r w:rsidRPr="00437915">
      <w:rPr>
        <w:rStyle w:val="Hyperlink"/>
        <w:color w:val="404040" w:themeColor="text1" w:themeTint="BF"/>
        <w:sz w:val="18"/>
        <w:u w:val="none"/>
      </w:rPr>
      <w:t>|</w:t>
    </w:r>
    <w:r>
      <w:rPr>
        <w:rStyle w:val="Hyperlink"/>
        <w:color w:val="404040" w:themeColor="text1" w:themeTint="BF"/>
        <w:sz w:val="18"/>
        <w:u w:val="none"/>
      </w:rPr>
      <w:t xml:space="preserve">  </w:t>
    </w:r>
    <w:r w:rsidRPr="00437915">
      <w:rPr>
        <w:color w:val="404040" w:themeColor="text1" w:themeTint="BF"/>
        <w:sz w:val="18"/>
      </w:rPr>
      <w:t>ca.linkedin.com/</w:t>
    </w:r>
    <w:r>
      <w:rPr>
        <w:color w:val="404040" w:themeColor="text1" w:themeTint="BF"/>
        <w:sz w:val="18"/>
      </w:rPr>
      <w:t>bflynnigan  |    https://github.com/bennaflynn</w:t>
    </w:r>
  </w:p>
  <w:p w14:paraId="6AB86C3B" w14:textId="57BADB0B" w:rsidR="007E7A4E" w:rsidRPr="00437915" w:rsidRDefault="007E7A4E" w:rsidP="00437915">
    <w:pPr>
      <w:pStyle w:val="Header"/>
      <w:rPr>
        <w:color w:val="404040" w:themeColor="text1" w:themeTint="BF"/>
        <w:sz w:val="18"/>
      </w:rPr>
    </w:pPr>
    <w:r>
      <w:rPr>
        <w:color w:val="404040" w:themeColor="text1" w:themeTint="BF"/>
        <w:sz w:val="18"/>
      </w:rPr>
      <w:t xml:space="preserve">Burnaby, BC  </w:t>
    </w:r>
  </w:p>
  <w:p w14:paraId="401CF597" w14:textId="77777777" w:rsidR="007E7A4E" w:rsidRDefault="007E7A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0845D" w14:textId="77777777" w:rsidR="00C036E8" w:rsidRDefault="00C036E8" w:rsidP="006B5DC9">
      <w:pPr>
        <w:spacing w:after="0" w:line="240" w:lineRule="auto"/>
      </w:pPr>
      <w:r>
        <w:separator/>
      </w:r>
    </w:p>
  </w:footnote>
  <w:footnote w:type="continuationSeparator" w:id="0">
    <w:p w14:paraId="7E5E188B" w14:textId="77777777" w:rsidR="00C036E8" w:rsidRDefault="00C036E8" w:rsidP="006B5D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4258E"/>
    <w:multiLevelType w:val="hybridMultilevel"/>
    <w:tmpl w:val="E2CADA78"/>
    <w:lvl w:ilvl="0" w:tplc="B4C47600">
      <w:start w:val="1"/>
      <w:numFmt w:val="bullet"/>
      <w:pStyle w:val="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0B30E6"/>
    <w:multiLevelType w:val="hybridMultilevel"/>
    <w:tmpl w:val="2E7CB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1C2C43"/>
    <w:multiLevelType w:val="hybridMultilevel"/>
    <w:tmpl w:val="737E04E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313C03DB"/>
    <w:multiLevelType w:val="hybridMultilevel"/>
    <w:tmpl w:val="F028B9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38427152"/>
    <w:multiLevelType w:val="hybridMultilevel"/>
    <w:tmpl w:val="448E4AB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3848628F"/>
    <w:multiLevelType w:val="hybridMultilevel"/>
    <w:tmpl w:val="2722CE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C885CEB"/>
    <w:multiLevelType w:val="hybridMultilevel"/>
    <w:tmpl w:val="CE6C92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3935A1"/>
    <w:multiLevelType w:val="hybridMultilevel"/>
    <w:tmpl w:val="2D6031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795ACA"/>
    <w:multiLevelType w:val="hybridMultilevel"/>
    <w:tmpl w:val="804EA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56E60E3E"/>
    <w:multiLevelType w:val="hybridMultilevel"/>
    <w:tmpl w:val="2B605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72C45"/>
    <w:multiLevelType w:val="hybridMultilevel"/>
    <w:tmpl w:val="418275F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60707158"/>
    <w:multiLevelType w:val="hybridMultilevel"/>
    <w:tmpl w:val="01A215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14A2BF3"/>
    <w:multiLevelType w:val="hybridMultilevel"/>
    <w:tmpl w:val="6276BD9C"/>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6A052DD"/>
    <w:multiLevelType w:val="hybridMultilevel"/>
    <w:tmpl w:val="3C82C64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686944AE"/>
    <w:multiLevelType w:val="hybridMultilevel"/>
    <w:tmpl w:val="2B2C9A68"/>
    <w:lvl w:ilvl="0" w:tplc="04090005">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C961083"/>
    <w:multiLevelType w:val="hybridMultilevel"/>
    <w:tmpl w:val="343AF842"/>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0B53265"/>
    <w:multiLevelType w:val="hybridMultilevel"/>
    <w:tmpl w:val="EB3600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2EE5415"/>
    <w:multiLevelType w:val="hybridMultilevel"/>
    <w:tmpl w:val="C48CEC3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754662C5"/>
    <w:multiLevelType w:val="hybridMultilevel"/>
    <w:tmpl w:val="F2AA236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77A957E4"/>
    <w:multiLevelType w:val="hybridMultilevel"/>
    <w:tmpl w:val="2628378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78EB313C"/>
    <w:multiLevelType w:val="hybridMultilevel"/>
    <w:tmpl w:val="05944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A903674"/>
    <w:multiLevelType w:val="hybridMultilevel"/>
    <w:tmpl w:val="A0A0ADE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7"/>
  </w:num>
  <w:num w:numId="4">
    <w:abstractNumId w:val="14"/>
  </w:num>
  <w:num w:numId="5">
    <w:abstractNumId w:val="11"/>
  </w:num>
  <w:num w:numId="6">
    <w:abstractNumId w:val="15"/>
  </w:num>
  <w:num w:numId="7">
    <w:abstractNumId w:val="12"/>
  </w:num>
  <w:num w:numId="8">
    <w:abstractNumId w:val="16"/>
  </w:num>
  <w:num w:numId="9">
    <w:abstractNumId w:val="20"/>
  </w:num>
  <w:num w:numId="10">
    <w:abstractNumId w:val="13"/>
  </w:num>
  <w:num w:numId="11">
    <w:abstractNumId w:val="2"/>
  </w:num>
  <w:num w:numId="12">
    <w:abstractNumId w:val="6"/>
  </w:num>
  <w:num w:numId="13">
    <w:abstractNumId w:val="4"/>
  </w:num>
  <w:num w:numId="14">
    <w:abstractNumId w:val="1"/>
  </w:num>
  <w:num w:numId="15">
    <w:abstractNumId w:val="8"/>
  </w:num>
  <w:num w:numId="16">
    <w:abstractNumId w:val="5"/>
  </w:num>
  <w:num w:numId="17">
    <w:abstractNumId w:val="21"/>
  </w:num>
  <w:num w:numId="18">
    <w:abstractNumId w:val="3"/>
  </w:num>
  <w:num w:numId="19">
    <w:abstractNumId w:val="10"/>
  </w:num>
  <w:num w:numId="20">
    <w:abstractNumId w:val="19"/>
  </w:num>
  <w:num w:numId="21">
    <w:abstractNumId w:val="0"/>
  </w:num>
  <w:num w:numId="22">
    <w:abstractNumId w:val="1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3F8"/>
    <w:rsid w:val="0000230E"/>
    <w:rsid w:val="00004B76"/>
    <w:rsid w:val="000120E9"/>
    <w:rsid w:val="00023E66"/>
    <w:rsid w:val="00024563"/>
    <w:rsid w:val="000947B9"/>
    <w:rsid w:val="00096AC5"/>
    <w:rsid w:val="000A72CE"/>
    <w:rsid w:val="000B25D5"/>
    <w:rsid w:val="000B593B"/>
    <w:rsid w:val="000E17C0"/>
    <w:rsid w:val="000E3956"/>
    <w:rsid w:val="001348BF"/>
    <w:rsid w:val="001648A7"/>
    <w:rsid w:val="001754C6"/>
    <w:rsid w:val="0018249E"/>
    <w:rsid w:val="001950A9"/>
    <w:rsid w:val="001C10AC"/>
    <w:rsid w:val="001C55AD"/>
    <w:rsid w:val="001C5EB1"/>
    <w:rsid w:val="00205313"/>
    <w:rsid w:val="00221699"/>
    <w:rsid w:val="0022365D"/>
    <w:rsid w:val="002370DB"/>
    <w:rsid w:val="002379BD"/>
    <w:rsid w:val="0025311C"/>
    <w:rsid w:val="00260E4B"/>
    <w:rsid w:val="00291863"/>
    <w:rsid w:val="002973F8"/>
    <w:rsid w:val="002A25D3"/>
    <w:rsid w:val="002C4E61"/>
    <w:rsid w:val="002D1707"/>
    <w:rsid w:val="002F51AD"/>
    <w:rsid w:val="00300B9A"/>
    <w:rsid w:val="003046DB"/>
    <w:rsid w:val="00333E76"/>
    <w:rsid w:val="00343A61"/>
    <w:rsid w:val="00356825"/>
    <w:rsid w:val="00367625"/>
    <w:rsid w:val="00381917"/>
    <w:rsid w:val="003877F8"/>
    <w:rsid w:val="00392D11"/>
    <w:rsid w:val="003A3123"/>
    <w:rsid w:val="003A5C89"/>
    <w:rsid w:val="00401348"/>
    <w:rsid w:val="0042311F"/>
    <w:rsid w:val="00424EC4"/>
    <w:rsid w:val="00437915"/>
    <w:rsid w:val="00454C6F"/>
    <w:rsid w:val="004630EE"/>
    <w:rsid w:val="004679FA"/>
    <w:rsid w:val="004717BC"/>
    <w:rsid w:val="0048691A"/>
    <w:rsid w:val="004D1563"/>
    <w:rsid w:val="004E1840"/>
    <w:rsid w:val="004F1E23"/>
    <w:rsid w:val="00515AF5"/>
    <w:rsid w:val="005570C5"/>
    <w:rsid w:val="00573A6C"/>
    <w:rsid w:val="00577024"/>
    <w:rsid w:val="00580D2B"/>
    <w:rsid w:val="005A7A44"/>
    <w:rsid w:val="005C29CF"/>
    <w:rsid w:val="005D689D"/>
    <w:rsid w:val="005F3330"/>
    <w:rsid w:val="00617CB1"/>
    <w:rsid w:val="00631E64"/>
    <w:rsid w:val="00635D3E"/>
    <w:rsid w:val="006725E8"/>
    <w:rsid w:val="006810EE"/>
    <w:rsid w:val="00681B1F"/>
    <w:rsid w:val="0068699D"/>
    <w:rsid w:val="00693E0A"/>
    <w:rsid w:val="006A0F8A"/>
    <w:rsid w:val="006A1B23"/>
    <w:rsid w:val="006A63DF"/>
    <w:rsid w:val="006B5DC9"/>
    <w:rsid w:val="006B621B"/>
    <w:rsid w:val="006B7FAE"/>
    <w:rsid w:val="006E067D"/>
    <w:rsid w:val="006F2F7B"/>
    <w:rsid w:val="00725CE8"/>
    <w:rsid w:val="0077049C"/>
    <w:rsid w:val="00791830"/>
    <w:rsid w:val="007D6856"/>
    <w:rsid w:val="007E1D11"/>
    <w:rsid w:val="007E7A4E"/>
    <w:rsid w:val="008108B6"/>
    <w:rsid w:val="0082426E"/>
    <w:rsid w:val="00835461"/>
    <w:rsid w:val="00840F11"/>
    <w:rsid w:val="00847A76"/>
    <w:rsid w:val="0085454E"/>
    <w:rsid w:val="008617C7"/>
    <w:rsid w:val="00874BD2"/>
    <w:rsid w:val="00876856"/>
    <w:rsid w:val="00885DC1"/>
    <w:rsid w:val="008966D9"/>
    <w:rsid w:val="008B2DBF"/>
    <w:rsid w:val="008D7173"/>
    <w:rsid w:val="00901300"/>
    <w:rsid w:val="00902E96"/>
    <w:rsid w:val="009118C9"/>
    <w:rsid w:val="009523F8"/>
    <w:rsid w:val="00967AAC"/>
    <w:rsid w:val="00973B5A"/>
    <w:rsid w:val="00996FC6"/>
    <w:rsid w:val="009A7C20"/>
    <w:rsid w:val="009D340C"/>
    <w:rsid w:val="00A05CB7"/>
    <w:rsid w:val="00A06D3A"/>
    <w:rsid w:val="00A32025"/>
    <w:rsid w:val="00A52DE9"/>
    <w:rsid w:val="00A77F61"/>
    <w:rsid w:val="00A946D5"/>
    <w:rsid w:val="00AC3765"/>
    <w:rsid w:val="00AD6F65"/>
    <w:rsid w:val="00AE168C"/>
    <w:rsid w:val="00AE27C2"/>
    <w:rsid w:val="00AE5272"/>
    <w:rsid w:val="00B15A1F"/>
    <w:rsid w:val="00B23728"/>
    <w:rsid w:val="00B85EC1"/>
    <w:rsid w:val="00B94677"/>
    <w:rsid w:val="00B96793"/>
    <w:rsid w:val="00BA4AD8"/>
    <w:rsid w:val="00BC2593"/>
    <w:rsid w:val="00BD39B6"/>
    <w:rsid w:val="00BE515B"/>
    <w:rsid w:val="00BF06F2"/>
    <w:rsid w:val="00BF2E10"/>
    <w:rsid w:val="00BF476C"/>
    <w:rsid w:val="00C036E8"/>
    <w:rsid w:val="00C06204"/>
    <w:rsid w:val="00C1255F"/>
    <w:rsid w:val="00C227A9"/>
    <w:rsid w:val="00C53264"/>
    <w:rsid w:val="00C81929"/>
    <w:rsid w:val="00C94597"/>
    <w:rsid w:val="00CB4FA4"/>
    <w:rsid w:val="00CB6B1B"/>
    <w:rsid w:val="00CD41CF"/>
    <w:rsid w:val="00CE71A4"/>
    <w:rsid w:val="00D04ED7"/>
    <w:rsid w:val="00D43795"/>
    <w:rsid w:val="00D45B52"/>
    <w:rsid w:val="00D52382"/>
    <w:rsid w:val="00DB71C1"/>
    <w:rsid w:val="00DE7BB3"/>
    <w:rsid w:val="00DF5D1E"/>
    <w:rsid w:val="00E04514"/>
    <w:rsid w:val="00E349CB"/>
    <w:rsid w:val="00E36BAE"/>
    <w:rsid w:val="00E61C6E"/>
    <w:rsid w:val="00E7294F"/>
    <w:rsid w:val="00E9395C"/>
    <w:rsid w:val="00EA2A7D"/>
    <w:rsid w:val="00EC08FA"/>
    <w:rsid w:val="00EC2C42"/>
    <w:rsid w:val="00EF5FDC"/>
    <w:rsid w:val="00F36C83"/>
    <w:rsid w:val="00F51AA4"/>
    <w:rsid w:val="00F557D3"/>
    <w:rsid w:val="00F64980"/>
    <w:rsid w:val="00F82524"/>
    <w:rsid w:val="00F90B3D"/>
    <w:rsid w:val="00FA1F7D"/>
    <w:rsid w:val="00FA7357"/>
    <w:rsid w:val="00FB2F45"/>
    <w:rsid w:val="00FD0139"/>
    <w:rsid w:val="00FD231A"/>
    <w:rsid w:val="00FF0C2B"/>
    <w:rsid w:val="00FF3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A2C0B"/>
  <w15:chartTrackingRefBased/>
  <w15:docId w15:val="{291F68CE-695F-409D-9EC3-308462D6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5E8"/>
    <w:pPr>
      <w:keepNext/>
      <w:keepLines/>
      <w:spacing w:after="0" w:line="240" w:lineRule="auto"/>
      <w:outlineLvl w:val="0"/>
    </w:pPr>
    <w:rPr>
      <w:rFonts w:asciiTheme="majorHAnsi" w:eastAsiaTheme="majorEastAsia" w:hAnsiTheme="majorHAnsi" w:cstheme="majorBidi"/>
      <w:b/>
      <w:color w:val="404040" w:themeColor="text1" w:themeTint="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7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5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DC9"/>
  </w:style>
  <w:style w:type="paragraph" w:styleId="Footer">
    <w:name w:val="footer"/>
    <w:basedOn w:val="Normal"/>
    <w:link w:val="FooterChar"/>
    <w:uiPriority w:val="99"/>
    <w:unhideWhenUsed/>
    <w:rsid w:val="006B5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DC9"/>
  </w:style>
  <w:style w:type="character" w:styleId="Hyperlink">
    <w:name w:val="Hyperlink"/>
    <w:basedOn w:val="DefaultParagraphFont"/>
    <w:uiPriority w:val="99"/>
    <w:unhideWhenUsed/>
    <w:rsid w:val="006B5DC9"/>
    <w:rPr>
      <w:color w:val="F0532B" w:themeColor="hyperlink"/>
      <w:u w:val="single"/>
    </w:rPr>
  </w:style>
  <w:style w:type="character" w:customStyle="1" w:styleId="Heading1Char">
    <w:name w:val="Heading 1 Char"/>
    <w:basedOn w:val="DefaultParagraphFont"/>
    <w:link w:val="Heading1"/>
    <w:uiPriority w:val="9"/>
    <w:rsid w:val="006725E8"/>
    <w:rPr>
      <w:rFonts w:asciiTheme="majorHAnsi" w:eastAsiaTheme="majorEastAsia" w:hAnsiTheme="majorHAnsi" w:cstheme="majorBidi"/>
      <w:b/>
      <w:color w:val="404040" w:themeColor="text1" w:themeTint="BF"/>
      <w:sz w:val="26"/>
      <w:szCs w:val="26"/>
    </w:rPr>
  </w:style>
  <w:style w:type="paragraph" w:styleId="Title">
    <w:name w:val="Title"/>
    <w:basedOn w:val="Normal"/>
    <w:next w:val="Normal"/>
    <w:link w:val="TitleChar"/>
    <w:uiPriority w:val="10"/>
    <w:qFormat/>
    <w:rsid w:val="000120E9"/>
    <w:pPr>
      <w:spacing w:after="0" w:line="240" w:lineRule="auto"/>
      <w:contextualSpacing/>
      <w:jc w:val="center"/>
    </w:pPr>
    <w:rPr>
      <w:rFonts w:asciiTheme="majorHAnsi" w:eastAsiaTheme="majorEastAsia" w:hAnsiTheme="majorHAnsi" w:cstheme="majorBidi"/>
      <w:b/>
      <w:spacing w:val="-10"/>
      <w:kern w:val="28"/>
      <w:sz w:val="44"/>
      <w:szCs w:val="56"/>
    </w:rPr>
  </w:style>
  <w:style w:type="character" w:customStyle="1" w:styleId="TitleChar">
    <w:name w:val="Title Char"/>
    <w:basedOn w:val="DefaultParagraphFont"/>
    <w:link w:val="Title"/>
    <w:uiPriority w:val="10"/>
    <w:rsid w:val="000120E9"/>
    <w:rPr>
      <w:rFonts w:asciiTheme="majorHAnsi" w:eastAsiaTheme="majorEastAsia" w:hAnsiTheme="majorHAnsi" w:cstheme="majorBidi"/>
      <w:b/>
      <w:spacing w:val="-10"/>
      <w:kern w:val="28"/>
      <w:sz w:val="44"/>
      <w:szCs w:val="56"/>
    </w:rPr>
  </w:style>
  <w:style w:type="paragraph" w:customStyle="1" w:styleId="BodyParagraph">
    <w:name w:val="Body Paragraph"/>
    <w:basedOn w:val="Normal"/>
    <w:link w:val="BodyParagraphChar"/>
    <w:qFormat/>
    <w:rsid w:val="00E61C6E"/>
    <w:pPr>
      <w:spacing w:after="0" w:line="240" w:lineRule="auto"/>
    </w:pPr>
    <w:rPr>
      <w:color w:val="262626" w:themeColor="text1" w:themeTint="D9"/>
      <w:sz w:val="20"/>
    </w:rPr>
  </w:style>
  <w:style w:type="paragraph" w:styleId="ListParagraph">
    <w:name w:val="List Paragraph"/>
    <w:basedOn w:val="Normal"/>
    <w:link w:val="ListParagraphChar"/>
    <w:uiPriority w:val="34"/>
    <w:qFormat/>
    <w:rsid w:val="00B85EC1"/>
    <w:pPr>
      <w:ind w:left="720"/>
      <w:contextualSpacing/>
    </w:pPr>
  </w:style>
  <w:style w:type="character" w:customStyle="1" w:styleId="BodyParagraphChar">
    <w:name w:val="Body Paragraph Char"/>
    <w:basedOn w:val="DefaultParagraphFont"/>
    <w:link w:val="BodyParagraph"/>
    <w:rsid w:val="00E61C6E"/>
    <w:rPr>
      <w:color w:val="262626" w:themeColor="text1" w:themeTint="D9"/>
      <w:sz w:val="20"/>
    </w:rPr>
  </w:style>
  <w:style w:type="paragraph" w:customStyle="1" w:styleId="Bullets">
    <w:name w:val="Bullets"/>
    <w:basedOn w:val="ListParagraph"/>
    <w:link w:val="BulletsChar"/>
    <w:qFormat/>
    <w:rsid w:val="006725E8"/>
    <w:pPr>
      <w:numPr>
        <w:numId w:val="2"/>
      </w:numPr>
      <w:spacing w:after="0" w:line="240" w:lineRule="auto"/>
    </w:pPr>
    <w:rPr>
      <w:color w:val="404040" w:themeColor="text1" w:themeTint="BF"/>
      <w:sz w:val="20"/>
    </w:rPr>
  </w:style>
  <w:style w:type="character" w:customStyle="1" w:styleId="ListParagraphChar">
    <w:name w:val="List Paragraph Char"/>
    <w:basedOn w:val="DefaultParagraphFont"/>
    <w:link w:val="ListParagraph"/>
    <w:uiPriority w:val="34"/>
    <w:rsid w:val="000B593B"/>
  </w:style>
  <w:style w:type="character" w:customStyle="1" w:styleId="BulletsChar">
    <w:name w:val="Bullets Char"/>
    <w:basedOn w:val="ListParagraphChar"/>
    <w:link w:val="Bullets"/>
    <w:rsid w:val="006725E8"/>
    <w:rPr>
      <w:color w:val="404040" w:themeColor="text1" w:themeTint="BF"/>
      <w:sz w:val="20"/>
    </w:rPr>
  </w:style>
  <w:style w:type="character" w:styleId="Emphasis">
    <w:name w:val="Emphasis"/>
    <w:uiPriority w:val="20"/>
    <w:qFormat/>
    <w:rsid w:val="006725E8"/>
    <w:rPr>
      <w:i/>
      <w:color w:val="404040" w:themeColor="text1" w:themeTint="BF"/>
      <w:sz w:val="18"/>
    </w:rPr>
  </w:style>
  <w:style w:type="paragraph" w:styleId="BalloonText">
    <w:name w:val="Balloon Text"/>
    <w:basedOn w:val="Normal"/>
    <w:link w:val="BalloonTextChar"/>
    <w:uiPriority w:val="99"/>
    <w:semiHidden/>
    <w:unhideWhenUsed/>
    <w:rsid w:val="009118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8C9"/>
    <w:rPr>
      <w:rFonts w:ascii="Segoe UI" w:hAnsi="Segoe UI" w:cs="Segoe UI"/>
      <w:sz w:val="18"/>
      <w:szCs w:val="18"/>
    </w:rPr>
  </w:style>
  <w:style w:type="paragraph" w:customStyle="1" w:styleId="BoldText">
    <w:name w:val="Bold Text"/>
    <w:basedOn w:val="BodyParagraph"/>
    <w:link w:val="BoldTextChar"/>
    <w:qFormat/>
    <w:rsid w:val="00A946D5"/>
    <w:rPr>
      <w:b/>
    </w:rPr>
  </w:style>
  <w:style w:type="paragraph" w:styleId="Subtitle">
    <w:name w:val="Subtitle"/>
    <w:basedOn w:val="Normal"/>
    <w:next w:val="Normal"/>
    <w:link w:val="SubtitleChar"/>
    <w:uiPriority w:val="11"/>
    <w:qFormat/>
    <w:rsid w:val="00A946D5"/>
    <w:pPr>
      <w:spacing w:after="60" w:line="240" w:lineRule="auto"/>
      <w:jc w:val="center"/>
      <w:outlineLvl w:val="1"/>
    </w:pPr>
    <w:rPr>
      <w:rFonts w:asciiTheme="majorHAnsi" w:eastAsiaTheme="majorEastAsia" w:hAnsiTheme="majorHAnsi" w:cs="Times New Roman"/>
      <w:sz w:val="24"/>
      <w:szCs w:val="20"/>
    </w:rPr>
  </w:style>
  <w:style w:type="character" w:customStyle="1" w:styleId="BoldTextChar">
    <w:name w:val="Bold Text Char"/>
    <w:basedOn w:val="BodyParagraphChar"/>
    <w:link w:val="BoldText"/>
    <w:rsid w:val="00A946D5"/>
    <w:rPr>
      <w:b/>
      <w:color w:val="404040" w:themeColor="text1" w:themeTint="BF"/>
      <w:sz w:val="20"/>
    </w:rPr>
  </w:style>
  <w:style w:type="character" w:customStyle="1" w:styleId="SubtitleChar">
    <w:name w:val="Subtitle Char"/>
    <w:basedOn w:val="DefaultParagraphFont"/>
    <w:link w:val="Subtitle"/>
    <w:uiPriority w:val="11"/>
    <w:rsid w:val="00A946D5"/>
    <w:rPr>
      <w:rFonts w:asciiTheme="majorHAnsi" w:eastAsiaTheme="majorEastAsia" w:hAnsiTheme="majorHAnsi" w:cs="Times New Roman"/>
      <w:sz w:val="24"/>
      <w:szCs w:val="20"/>
    </w:rPr>
  </w:style>
  <w:style w:type="table" w:customStyle="1" w:styleId="TableGrid1">
    <w:name w:val="Table Grid1"/>
    <w:basedOn w:val="TableNormal"/>
    <w:next w:val="TableGrid"/>
    <w:uiPriority w:val="39"/>
    <w:rsid w:val="00221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754C6"/>
    <w:rPr>
      <w:color w:val="808080"/>
      <w:shd w:val="clear" w:color="auto" w:fill="E6E6E6"/>
    </w:rPr>
  </w:style>
  <w:style w:type="character" w:customStyle="1" w:styleId="domain">
    <w:name w:val="domain"/>
    <w:basedOn w:val="DefaultParagraphFont"/>
    <w:rsid w:val="001754C6"/>
  </w:style>
  <w:style w:type="character" w:customStyle="1" w:styleId="vanity-name">
    <w:name w:val="vanity-name"/>
    <w:basedOn w:val="DefaultParagraphFont"/>
    <w:rsid w:val="001754C6"/>
  </w:style>
  <w:style w:type="character" w:styleId="CommentReference">
    <w:name w:val="annotation reference"/>
    <w:basedOn w:val="DefaultParagraphFont"/>
    <w:uiPriority w:val="99"/>
    <w:semiHidden/>
    <w:unhideWhenUsed/>
    <w:rsid w:val="001348BF"/>
    <w:rPr>
      <w:sz w:val="16"/>
      <w:szCs w:val="16"/>
    </w:rPr>
  </w:style>
  <w:style w:type="paragraph" w:styleId="CommentText">
    <w:name w:val="annotation text"/>
    <w:basedOn w:val="Normal"/>
    <w:link w:val="CommentTextChar"/>
    <w:uiPriority w:val="99"/>
    <w:semiHidden/>
    <w:unhideWhenUsed/>
    <w:rsid w:val="001348BF"/>
    <w:pPr>
      <w:spacing w:line="240" w:lineRule="auto"/>
    </w:pPr>
    <w:rPr>
      <w:sz w:val="20"/>
      <w:szCs w:val="20"/>
    </w:rPr>
  </w:style>
  <w:style w:type="character" w:customStyle="1" w:styleId="CommentTextChar">
    <w:name w:val="Comment Text Char"/>
    <w:basedOn w:val="DefaultParagraphFont"/>
    <w:link w:val="CommentText"/>
    <w:uiPriority w:val="99"/>
    <w:semiHidden/>
    <w:rsid w:val="001348BF"/>
    <w:rPr>
      <w:sz w:val="20"/>
      <w:szCs w:val="20"/>
    </w:rPr>
  </w:style>
  <w:style w:type="paragraph" w:styleId="CommentSubject">
    <w:name w:val="annotation subject"/>
    <w:basedOn w:val="CommentText"/>
    <w:next w:val="CommentText"/>
    <w:link w:val="CommentSubjectChar"/>
    <w:uiPriority w:val="99"/>
    <w:semiHidden/>
    <w:unhideWhenUsed/>
    <w:rsid w:val="001348BF"/>
    <w:rPr>
      <w:b/>
      <w:bCs/>
    </w:rPr>
  </w:style>
  <w:style w:type="character" w:customStyle="1" w:styleId="CommentSubjectChar">
    <w:name w:val="Comment Subject Char"/>
    <w:basedOn w:val="CommentTextChar"/>
    <w:link w:val="CommentSubject"/>
    <w:uiPriority w:val="99"/>
    <w:semiHidden/>
    <w:rsid w:val="001348BF"/>
    <w:rPr>
      <w:b/>
      <w:bCs/>
      <w:sz w:val="20"/>
      <w:szCs w:val="20"/>
    </w:rPr>
  </w:style>
  <w:style w:type="character" w:styleId="FollowedHyperlink">
    <w:name w:val="FollowedHyperlink"/>
    <w:basedOn w:val="DefaultParagraphFont"/>
    <w:uiPriority w:val="99"/>
    <w:semiHidden/>
    <w:unhideWhenUsed/>
    <w:rsid w:val="00096AC5"/>
    <w:rPr>
      <w:color w:val="F38B5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nnaflyn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ennaflyn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bensbudgeter.firebaseapp.com/" TargetMode="External"/><Relationship Id="rId4" Type="http://schemas.openxmlformats.org/officeDocument/2006/relationships/webSettings" Target="webSettings.xml"/><Relationship Id="rId9" Type="http://schemas.openxmlformats.org/officeDocument/2006/relationships/hyperlink" Target="http://gifthub.azurewebsites.net/" TargetMode="Externa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2057</TotalTime>
  <Pages>3</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Ewashko</dc:creator>
  <cp:keywords/>
  <dc:description/>
  <cp:lastModifiedBy>Ben Flynn</cp:lastModifiedBy>
  <cp:revision>17</cp:revision>
  <cp:lastPrinted>2015-01-23T19:18:00Z</cp:lastPrinted>
  <dcterms:created xsi:type="dcterms:W3CDTF">2018-03-29T21:56:00Z</dcterms:created>
  <dcterms:modified xsi:type="dcterms:W3CDTF">2021-03-22T19:21:00Z</dcterms:modified>
</cp:coreProperties>
</file>